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074FDBC1" w:rsidR="007B7BCF" w:rsidRDefault="00205A27">
      <w:pPr>
        <w:pStyle w:val="Month"/>
        <w:tabs>
          <w:tab w:val="left" w:pos="2835"/>
        </w:tabs>
        <w:rPr>
          <w:sz w:val="32"/>
          <w:szCs w:val="32"/>
        </w:rPr>
      </w:pPr>
      <w:r>
        <w:rPr>
          <w:sz w:val="32"/>
          <w:szCs w:val="32"/>
        </w:rPr>
        <w:t>Co-supervisor:</w:t>
      </w:r>
      <w:r>
        <w:rPr>
          <w:sz w:val="32"/>
          <w:szCs w:val="32"/>
        </w:rPr>
        <w:tab/>
      </w:r>
      <w:ins w:id="0" w:author="23676469" w:date="2021-05-19T13:18:00Z">
        <w:r w:rsidR="00FF02A0">
          <w:rPr>
            <w:sz w:val="32"/>
            <w:szCs w:val="32"/>
          </w:rPr>
          <w:t xml:space="preserve">Mr. </w:t>
        </w:r>
      </w:ins>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1" w:name="_Toc322953584"/>
      <w:commentRangeStart w:id="2"/>
      <w:r>
        <w:lastRenderedPageBreak/>
        <w:t>Table of Contents</w:t>
      </w:r>
      <w:bookmarkEnd w:id="1"/>
      <w:r>
        <w:t xml:space="preserve"> </w:t>
      </w:r>
      <w:commentRangeEnd w:id="2"/>
      <w:r w:rsidR="009C1EC4">
        <w:rPr>
          <w:rStyle w:val="CommentReference"/>
          <w:b w:val="0"/>
          <w:caps w:val="0"/>
        </w:rPr>
        <w:commentReference w:id="2"/>
      </w:r>
    </w:p>
    <w:p w14:paraId="780ABDDC" w14:textId="341EF051" w:rsidR="00403E4B"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2028609" w:history="1">
        <w:r w:rsidR="00403E4B" w:rsidRPr="00056A34">
          <w:rPr>
            <w:rStyle w:val="Hyperlink"/>
            <w:noProof/>
          </w:rPr>
          <w:t>LIST OF ABBREVIATIONS</w:t>
        </w:r>
        <w:r w:rsidR="00403E4B">
          <w:rPr>
            <w:noProof/>
            <w:webHidden/>
          </w:rPr>
          <w:tab/>
        </w:r>
        <w:r w:rsidR="00403E4B">
          <w:rPr>
            <w:noProof/>
            <w:webHidden/>
          </w:rPr>
          <w:fldChar w:fldCharType="begin"/>
        </w:r>
        <w:r w:rsidR="00403E4B">
          <w:rPr>
            <w:noProof/>
            <w:webHidden/>
          </w:rPr>
          <w:instrText xml:space="preserve"> PAGEREF _Toc72028609 \h </w:instrText>
        </w:r>
        <w:r w:rsidR="00403E4B">
          <w:rPr>
            <w:noProof/>
            <w:webHidden/>
          </w:rPr>
        </w:r>
        <w:r w:rsidR="00403E4B">
          <w:rPr>
            <w:noProof/>
            <w:webHidden/>
          </w:rPr>
          <w:fldChar w:fldCharType="separate"/>
        </w:r>
        <w:r w:rsidR="00403E4B">
          <w:rPr>
            <w:noProof/>
            <w:webHidden/>
          </w:rPr>
          <w:t>iii</w:t>
        </w:r>
        <w:r w:rsidR="00403E4B">
          <w:rPr>
            <w:noProof/>
            <w:webHidden/>
          </w:rPr>
          <w:fldChar w:fldCharType="end"/>
        </w:r>
      </w:hyperlink>
    </w:p>
    <w:p w14:paraId="4F2294D6" w14:textId="07DEFB0D" w:rsidR="00403E4B" w:rsidRDefault="00712D8C">
      <w:pPr>
        <w:pStyle w:val="TOC9"/>
        <w:rPr>
          <w:rFonts w:asciiTheme="minorHAnsi" w:eastAsiaTheme="minorEastAsia" w:hAnsiTheme="minorHAnsi" w:cstheme="minorBidi"/>
          <w:b w:val="0"/>
          <w:noProof/>
          <w:sz w:val="22"/>
          <w:szCs w:val="22"/>
          <w:lang w:val="en-ZA" w:eastAsia="en-ZA"/>
        </w:rPr>
      </w:pPr>
      <w:hyperlink w:anchor="_Toc72028610" w:history="1">
        <w:r w:rsidR="00403E4B" w:rsidRPr="00056A34">
          <w:rPr>
            <w:rStyle w:val="Hyperlink"/>
            <w:noProof/>
            <w:lang w:eastAsia="en-ZA"/>
          </w:rPr>
          <w:t>Chapter 2: Research Methodology</w:t>
        </w:r>
        <w:r w:rsidR="00403E4B">
          <w:rPr>
            <w:noProof/>
            <w:webHidden/>
          </w:rPr>
          <w:tab/>
        </w:r>
        <w:r w:rsidR="00403E4B">
          <w:rPr>
            <w:noProof/>
            <w:webHidden/>
          </w:rPr>
          <w:fldChar w:fldCharType="begin"/>
        </w:r>
        <w:r w:rsidR="00403E4B">
          <w:rPr>
            <w:noProof/>
            <w:webHidden/>
          </w:rPr>
          <w:instrText xml:space="preserve"> PAGEREF _Toc72028610 \h </w:instrText>
        </w:r>
        <w:r w:rsidR="00403E4B">
          <w:rPr>
            <w:noProof/>
            <w:webHidden/>
          </w:rPr>
        </w:r>
        <w:r w:rsidR="00403E4B">
          <w:rPr>
            <w:noProof/>
            <w:webHidden/>
          </w:rPr>
          <w:fldChar w:fldCharType="separate"/>
        </w:r>
        <w:r w:rsidR="00403E4B">
          <w:rPr>
            <w:noProof/>
            <w:webHidden/>
          </w:rPr>
          <w:t>1</w:t>
        </w:r>
        <w:r w:rsidR="00403E4B">
          <w:rPr>
            <w:noProof/>
            <w:webHidden/>
          </w:rPr>
          <w:fldChar w:fldCharType="end"/>
        </w:r>
      </w:hyperlink>
    </w:p>
    <w:p w14:paraId="7CB4AF94" w14:textId="2E7576D0" w:rsidR="00403E4B" w:rsidRDefault="00712D8C">
      <w:pPr>
        <w:pStyle w:val="TOC1"/>
        <w:rPr>
          <w:rFonts w:asciiTheme="minorHAnsi" w:eastAsiaTheme="minorEastAsia" w:hAnsiTheme="minorHAnsi" w:cstheme="minorBidi"/>
          <w:b w:val="0"/>
          <w:noProof/>
          <w:sz w:val="22"/>
          <w:lang w:val="en-ZA" w:eastAsia="en-ZA"/>
        </w:rPr>
      </w:pPr>
      <w:hyperlink w:anchor="_Toc72028611" w:history="1">
        <w:r w:rsidR="00403E4B" w:rsidRPr="00056A34">
          <w:rPr>
            <w:rStyle w:val="Hyperlink"/>
            <w:noProof/>
          </w:rPr>
          <w:t>1.</w:t>
        </w:r>
        <w:r w:rsidR="00403E4B">
          <w:rPr>
            <w:rFonts w:asciiTheme="minorHAnsi" w:eastAsiaTheme="minorEastAsia" w:hAnsiTheme="minorHAnsi" w:cstheme="minorBidi"/>
            <w:b w:val="0"/>
            <w:noProof/>
            <w:sz w:val="22"/>
            <w:lang w:val="en-ZA" w:eastAsia="en-ZA"/>
          </w:rPr>
          <w:tab/>
        </w:r>
        <w:r w:rsidR="00403E4B" w:rsidRPr="00056A34">
          <w:rPr>
            <w:rStyle w:val="Hyperlink"/>
            <w:noProof/>
          </w:rPr>
          <w:t>Project description</w:t>
        </w:r>
        <w:r w:rsidR="00403E4B">
          <w:rPr>
            <w:noProof/>
            <w:webHidden/>
          </w:rPr>
          <w:tab/>
        </w:r>
        <w:r w:rsidR="00403E4B">
          <w:rPr>
            <w:noProof/>
            <w:webHidden/>
          </w:rPr>
          <w:fldChar w:fldCharType="begin"/>
        </w:r>
        <w:r w:rsidR="00403E4B">
          <w:rPr>
            <w:noProof/>
            <w:webHidden/>
          </w:rPr>
          <w:instrText xml:space="preserve"> PAGEREF _Toc72028611 \h </w:instrText>
        </w:r>
        <w:r w:rsidR="00403E4B">
          <w:rPr>
            <w:noProof/>
            <w:webHidden/>
          </w:rPr>
        </w:r>
        <w:r w:rsidR="00403E4B">
          <w:rPr>
            <w:noProof/>
            <w:webHidden/>
          </w:rPr>
          <w:fldChar w:fldCharType="separate"/>
        </w:r>
        <w:r w:rsidR="00403E4B">
          <w:rPr>
            <w:noProof/>
            <w:webHidden/>
          </w:rPr>
          <w:t>1</w:t>
        </w:r>
        <w:r w:rsidR="00403E4B">
          <w:rPr>
            <w:noProof/>
            <w:webHidden/>
          </w:rPr>
          <w:fldChar w:fldCharType="end"/>
        </w:r>
      </w:hyperlink>
    </w:p>
    <w:p w14:paraId="3AC0B8CD" w14:textId="3D442E34" w:rsidR="00403E4B" w:rsidRDefault="00712D8C">
      <w:pPr>
        <w:pStyle w:val="TOC1"/>
        <w:rPr>
          <w:rFonts w:asciiTheme="minorHAnsi" w:eastAsiaTheme="minorEastAsia" w:hAnsiTheme="minorHAnsi" w:cstheme="minorBidi"/>
          <w:b w:val="0"/>
          <w:noProof/>
          <w:sz w:val="22"/>
          <w:lang w:val="en-ZA" w:eastAsia="en-ZA"/>
        </w:rPr>
      </w:pPr>
      <w:hyperlink w:anchor="_Toc72028612" w:history="1">
        <w:r w:rsidR="00403E4B" w:rsidRPr="00056A34">
          <w:rPr>
            <w:rStyle w:val="Hyperlink"/>
            <w:noProof/>
          </w:rPr>
          <w:t>2.</w:t>
        </w:r>
        <w:r w:rsidR="00403E4B">
          <w:rPr>
            <w:rFonts w:asciiTheme="minorHAnsi" w:eastAsiaTheme="minorEastAsia" w:hAnsiTheme="minorHAnsi" w:cstheme="minorBidi"/>
            <w:b w:val="0"/>
            <w:noProof/>
            <w:sz w:val="22"/>
            <w:lang w:val="en-ZA" w:eastAsia="en-ZA"/>
          </w:rPr>
          <w:tab/>
        </w:r>
        <w:r w:rsidR="00403E4B" w:rsidRPr="00056A34">
          <w:rPr>
            <w:rStyle w:val="Hyperlink"/>
            <w:noProof/>
          </w:rPr>
          <w:t>Problem description and background</w:t>
        </w:r>
        <w:r w:rsidR="00403E4B">
          <w:rPr>
            <w:noProof/>
            <w:webHidden/>
          </w:rPr>
          <w:tab/>
        </w:r>
        <w:r w:rsidR="00403E4B">
          <w:rPr>
            <w:noProof/>
            <w:webHidden/>
          </w:rPr>
          <w:fldChar w:fldCharType="begin"/>
        </w:r>
        <w:r w:rsidR="00403E4B">
          <w:rPr>
            <w:noProof/>
            <w:webHidden/>
          </w:rPr>
          <w:instrText xml:space="preserve"> PAGEREF _Toc72028612 \h </w:instrText>
        </w:r>
        <w:r w:rsidR="00403E4B">
          <w:rPr>
            <w:noProof/>
            <w:webHidden/>
          </w:rPr>
        </w:r>
        <w:r w:rsidR="00403E4B">
          <w:rPr>
            <w:noProof/>
            <w:webHidden/>
          </w:rPr>
          <w:fldChar w:fldCharType="separate"/>
        </w:r>
        <w:r w:rsidR="00403E4B">
          <w:rPr>
            <w:noProof/>
            <w:webHidden/>
          </w:rPr>
          <w:t>1</w:t>
        </w:r>
        <w:r w:rsidR="00403E4B">
          <w:rPr>
            <w:noProof/>
            <w:webHidden/>
          </w:rPr>
          <w:fldChar w:fldCharType="end"/>
        </w:r>
      </w:hyperlink>
    </w:p>
    <w:p w14:paraId="0E7E6A04" w14:textId="468F71CF" w:rsidR="00403E4B" w:rsidRDefault="00712D8C">
      <w:pPr>
        <w:pStyle w:val="TOC1"/>
        <w:rPr>
          <w:rFonts w:asciiTheme="minorHAnsi" w:eastAsiaTheme="minorEastAsia" w:hAnsiTheme="minorHAnsi" w:cstheme="minorBidi"/>
          <w:b w:val="0"/>
          <w:noProof/>
          <w:sz w:val="22"/>
          <w:lang w:val="en-ZA" w:eastAsia="en-ZA"/>
        </w:rPr>
      </w:pPr>
      <w:hyperlink w:anchor="_Toc72028613" w:history="1">
        <w:r w:rsidR="00403E4B" w:rsidRPr="00056A34">
          <w:rPr>
            <w:rStyle w:val="Hyperlink"/>
            <w:noProof/>
          </w:rPr>
          <w:t>3.</w:t>
        </w:r>
        <w:r w:rsidR="00403E4B">
          <w:rPr>
            <w:rFonts w:asciiTheme="minorHAnsi" w:eastAsiaTheme="minorEastAsia" w:hAnsiTheme="minorHAnsi" w:cstheme="minorBidi"/>
            <w:b w:val="0"/>
            <w:noProof/>
            <w:sz w:val="22"/>
            <w:lang w:val="en-ZA" w:eastAsia="en-ZA"/>
          </w:rPr>
          <w:tab/>
        </w:r>
        <w:r w:rsidR="00403E4B" w:rsidRPr="00056A34">
          <w:rPr>
            <w:rStyle w:val="Hyperlink"/>
            <w:noProof/>
          </w:rPr>
          <w:t>Aims and objectives of project</w:t>
        </w:r>
        <w:r w:rsidR="00403E4B">
          <w:rPr>
            <w:noProof/>
            <w:webHidden/>
          </w:rPr>
          <w:tab/>
        </w:r>
        <w:r w:rsidR="00403E4B">
          <w:rPr>
            <w:noProof/>
            <w:webHidden/>
          </w:rPr>
          <w:fldChar w:fldCharType="begin"/>
        </w:r>
        <w:r w:rsidR="00403E4B">
          <w:rPr>
            <w:noProof/>
            <w:webHidden/>
          </w:rPr>
          <w:instrText xml:space="preserve"> PAGEREF _Toc72028613 \h </w:instrText>
        </w:r>
        <w:r w:rsidR="00403E4B">
          <w:rPr>
            <w:noProof/>
            <w:webHidden/>
          </w:rPr>
        </w:r>
        <w:r w:rsidR="00403E4B">
          <w:rPr>
            <w:noProof/>
            <w:webHidden/>
          </w:rPr>
          <w:fldChar w:fldCharType="separate"/>
        </w:r>
        <w:r w:rsidR="00403E4B">
          <w:rPr>
            <w:noProof/>
            <w:webHidden/>
          </w:rPr>
          <w:t>1</w:t>
        </w:r>
        <w:r w:rsidR="00403E4B">
          <w:rPr>
            <w:noProof/>
            <w:webHidden/>
          </w:rPr>
          <w:fldChar w:fldCharType="end"/>
        </w:r>
      </w:hyperlink>
    </w:p>
    <w:p w14:paraId="22B5D141" w14:textId="1A727E4E" w:rsidR="00403E4B" w:rsidRDefault="00712D8C">
      <w:pPr>
        <w:pStyle w:val="TOC1"/>
        <w:rPr>
          <w:rFonts w:asciiTheme="minorHAnsi" w:eastAsiaTheme="minorEastAsia" w:hAnsiTheme="minorHAnsi" w:cstheme="minorBidi"/>
          <w:b w:val="0"/>
          <w:noProof/>
          <w:sz w:val="22"/>
          <w:lang w:val="en-ZA" w:eastAsia="en-ZA"/>
        </w:rPr>
      </w:pPr>
      <w:hyperlink w:anchor="_Toc72028614" w:history="1">
        <w:r w:rsidR="00403E4B" w:rsidRPr="00056A34">
          <w:rPr>
            <w:rStyle w:val="Hyperlink"/>
            <w:noProof/>
          </w:rPr>
          <w:t>4.</w:t>
        </w:r>
        <w:r w:rsidR="00403E4B">
          <w:rPr>
            <w:rFonts w:asciiTheme="minorHAnsi" w:eastAsiaTheme="minorEastAsia" w:hAnsiTheme="minorHAnsi" w:cstheme="minorBidi"/>
            <w:b w:val="0"/>
            <w:noProof/>
            <w:sz w:val="22"/>
            <w:lang w:val="en-ZA" w:eastAsia="en-ZA"/>
          </w:rPr>
          <w:tab/>
        </w:r>
        <w:r w:rsidR="00403E4B" w:rsidRPr="00056A34">
          <w:rPr>
            <w:rStyle w:val="Hyperlink"/>
            <w:noProof/>
          </w:rPr>
          <w:t>Literature review</w:t>
        </w:r>
        <w:r w:rsidR="00403E4B">
          <w:rPr>
            <w:noProof/>
            <w:webHidden/>
          </w:rPr>
          <w:tab/>
        </w:r>
        <w:r w:rsidR="00403E4B">
          <w:rPr>
            <w:noProof/>
            <w:webHidden/>
          </w:rPr>
          <w:fldChar w:fldCharType="begin"/>
        </w:r>
        <w:r w:rsidR="00403E4B">
          <w:rPr>
            <w:noProof/>
            <w:webHidden/>
          </w:rPr>
          <w:instrText xml:space="preserve"> PAGEREF _Toc72028614 \h </w:instrText>
        </w:r>
        <w:r w:rsidR="00403E4B">
          <w:rPr>
            <w:noProof/>
            <w:webHidden/>
          </w:rPr>
        </w:r>
        <w:r w:rsidR="00403E4B">
          <w:rPr>
            <w:noProof/>
            <w:webHidden/>
          </w:rPr>
          <w:fldChar w:fldCharType="separate"/>
        </w:r>
        <w:r w:rsidR="00403E4B">
          <w:rPr>
            <w:noProof/>
            <w:webHidden/>
          </w:rPr>
          <w:t>2</w:t>
        </w:r>
        <w:r w:rsidR="00403E4B">
          <w:rPr>
            <w:noProof/>
            <w:webHidden/>
          </w:rPr>
          <w:fldChar w:fldCharType="end"/>
        </w:r>
      </w:hyperlink>
    </w:p>
    <w:p w14:paraId="34296E20" w14:textId="61ACFF51" w:rsidR="00403E4B" w:rsidRDefault="00712D8C">
      <w:pPr>
        <w:pStyle w:val="TOC2"/>
        <w:rPr>
          <w:rFonts w:asciiTheme="minorHAnsi" w:eastAsiaTheme="minorEastAsia" w:hAnsiTheme="minorHAnsi" w:cstheme="minorBidi"/>
          <w:b w:val="0"/>
          <w:i w:val="0"/>
          <w:noProof/>
          <w:sz w:val="22"/>
          <w:szCs w:val="22"/>
          <w:lang w:val="en-ZA" w:eastAsia="en-ZA"/>
        </w:rPr>
      </w:pPr>
      <w:hyperlink w:anchor="_Toc72028615" w:history="1">
        <w:r w:rsidR="00403E4B" w:rsidRPr="00056A34">
          <w:rPr>
            <w:rStyle w:val="Hyperlink"/>
            <w:noProof/>
            <w:lang w:eastAsia="en-ZA"/>
          </w:rPr>
          <w:t>A.</w:t>
        </w:r>
        <w:r w:rsidR="00403E4B">
          <w:rPr>
            <w:rFonts w:asciiTheme="minorHAnsi" w:eastAsiaTheme="minorEastAsia" w:hAnsiTheme="minorHAnsi" w:cstheme="minorBidi"/>
            <w:b w:val="0"/>
            <w:i w:val="0"/>
            <w:noProof/>
            <w:sz w:val="22"/>
            <w:szCs w:val="22"/>
            <w:lang w:val="en-ZA" w:eastAsia="en-ZA"/>
          </w:rPr>
          <w:tab/>
        </w:r>
        <w:r w:rsidR="00403E4B" w:rsidRPr="00056A34">
          <w:rPr>
            <w:rStyle w:val="Hyperlink"/>
            <w:noProof/>
            <w:lang w:eastAsia="en-ZA"/>
          </w:rPr>
          <w:t>Introduction</w:t>
        </w:r>
        <w:r w:rsidR="00403E4B">
          <w:rPr>
            <w:noProof/>
            <w:webHidden/>
          </w:rPr>
          <w:tab/>
        </w:r>
        <w:r w:rsidR="00403E4B">
          <w:rPr>
            <w:noProof/>
            <w:webHidden/>
          </w:rPr>
          <w:fldChar w:fldCharType="begin"/>
        </w:r>
        <w:r w:rsidR="00403E4B">
          <w:rPr>
            <w:noProof/>
            <w:webHidden/>
          </w:rPr>
          <w:instrText xml:space="preserve"> PAGEREF _Toc72028615 \h </w:instrText>
        </w:r>
        <w:r w:rsidR="00403E4B">
          <w:rPr>
            <w:noProof/>
            <w:webHidden/>
          </w:rPr>
        </w:r>
        <w:r w:rsidR="00403E4B">
          <w:rPr>
            <w:noProof/>
            <w:webHidden/>
          </w:rPr>
          <w:fldChar w:fldCharType="separate"/>
        </w:r>
        <w:r w:rsidR="00403E4B">
          <w:rPr>
            <w:noProof/>
            <w:webHidden/>
          </w:rPr>
          <w:t>2</w:t>
        </w:r>
        <w:r w:rsidR="00403E4B">
          <w:rPr>
            <w:noProof/>
            <w:webHidden/>
          </w:rPr>
          <w:fldChar w:fldCharType="end"/>
        </w:r>
      </w:hyperlink>
    </w:p>
    <w:p w14:paraId="34728E5A" w14:textId="52B92369" w:rsidR="00403E4B" w:rsidRDefault="00712D8C">
      <w:pPr>
        <w:pStyle w:val="TOC2"/>
        <w:rPr>
          <w:rFonts w:asciiTheme="minorHAnsi" w:eastAsiaTheme="minorEastAsia" w:hAnsiTheme="minorHAnsi" w:cstheme="minorBidi"/>
          <w:b w:val="0"/>
          <w:i w:val="0"/>
          <w:noProof/>
          <w:sz w:val="22"/>
          <w:szCs w:val="22"/>
          <w:lang w:val="en-ZA" w:eastAsia="en-ZA"/>
        </w:rPr>
      </w:pPr>
      <w:hyperlink w:anchor="_Toc72028616" w:history="1">
        <w:r w:rsidR="00403E4B" w:rsidRPr="00056A34">
          <w:rPr>
            <w:rStyle w:val="Hyperlink"/>
            <w:noProof/>
          </w:rPr>
          <w:t>B.</w:t>
        </w:r>
        <w:r w:rsidR="00403E4B">
          <w:rPr>
            <w:rFonts w:asciiTheme="minorHAnsi" w:eastAsiaTheme="minorEastAsia" w:hAnsiTheme="minorHAnsi" w:cstheme="minorBidi"/>
            <w:b w:val="0"/>
            <w:i w:val="0"/>
            <w:noProof/>
            <w:sz w:val="22"/>
            <w:szCs w:val="22"/>
            <w:lang w:val="en-ZA" w:eastAsia="en-ZA"/>
          </w:rPr>
          <w:tab/>
        </w:r>
        <w:r w:rsidR="00403E4B" w:rsidRPr="00056A34">
          <w:rPr>
            <w:rStyle w:val="Hyperlink"/>
            <w:noProof/>
          </w:rPr>
          <w:t>Paradigms</w:t>
        </w:r>
        <w:r w:rsidR="00403E4B">
          <w:rPr>
            <w:noProof/>
            <w:webHidden/>
          </w:rPr>
          <w:tab/>
        </w:r>
        <w:r w:rsidR="00403E4B">
          <w:rPr>
            <w:noProof/>
            <w:webHidden/>
          </w:rPr>
          <w:fldChar w:fldCharType="begin"/>
        </w:r>
        <w:r w:rsidR="00403E4B">
          <w:rPr>
            <w:noProof/>
            <w:webHidden/>
          </w:rPr>
          <w:instrText xml:space="preserve"> PAGEREF _Toc72028616 \h </w:instrText>
        </w:r>
        <w:r w:rsidR="00403E4B">
          <w:rPr>
            <w:noProof/>
            <w:webHidden/>
          </w:rPr>
        </w:r>
        <w:r w:rsidR="00403E4B">
          <w:rPr>
            <w:noProof/>
            <w:webHidden/>
          </w:rPr>
          <w:fldChar w:fldCharType="separate"/>
        </w:r>
        <w:r w:rsidR="00403E4B">
          <w:rPr>
            <w:noProof/>
            <w:webHidden/>
          </w:rPr>
          <w:t>2</w:t>
        </w:r>
        <w:r w:rsidR="00403E4B">
          <w:rPr>
            <w:noProof/>
            <w:webHidden/>
          </w:rPr>
          <w:fldChar w:fldCharType="end"/>
        </w:r>
      </w:hyperlink>
    </w:p>
    <w:p w14:paraId="29CBEC89" w14:textId="7105FB4E" w:rsidR="00403E4B" w:rsidRDefault="00712D8C">
      <w:pPr>
        <w:pStyle w:val="TOC3"/>
        <w:rPr>
          <w:rFonts w:asciiTheme="minorHAnsi" w:eastAsiaTheme="minorEastAsia" w:hAnsiTheme="minorHAnsi" w:cstheme="minorBidi"/>
          <w:i w:val="0"/>
          <w:noProof/>
          <w:sz w:val="22"/>
          <w:szCs w:val="22"/>
          <w:lang w:val="en-ZA" w:eastAsia="en-ZA"/>
        </w:rPr>
      </w:pPr>
      <w:hyperlink w:anchor="_Toc72028617" w:history="1">
        <w:r w:rsidR="00403E4B" w:rsidRPr="00056A34">
          <w:rPr>
            <w:rStyle w:val="Hyperlink"/>
            <w:noProof/>
          </w:rPr>
          <w:t>1.1.1</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The interpretivism paradigm</w:t>
        </w:r>
        <w:r w:rsidR="00403E4B">
          <w:rPr>
            <w:noProof/>
            <w:webHidden/>
          </w:rPr>
          <w:tab/>
        </w:r>
        <w:r w:rsidR="00403E4B">
          <w:rPr>
            <w:noProof/>
            <w:webHidden/>
          </w:rPr>
          <w:fldChar w:fldCharType="begin"/>
        </w:r>
        <w:r w:rsidR="00403E4B">
          <w:rPr>
            <w:noProof/>
            <w:webHidden/>
          </w:rPr>
          <w:instrText xml:space="preserve"> PAGEREF _Toc72028617 \h </w:instrText>
        </w:r>
        <w:r w:rsidR="00403E4B">
          <w:rPr>
            <w:noProof/>
            <w:webHidden/>
          </w:rPr>
        </w:r>
        <w:r w:rsidR="00403E4B">
          <w:rPr>
            <w:noProof/>
            <w:webHidden/>
          </w:rPr>
          <w:fldChar w:fldCharType="separate"/>
        </w:r>
        <w:r w:rsidR="00403E4B">
          <w:rPr>
            <w:noProof/>
            <w:webHidden/>
          </w:rPr>
          <w:t>3</w:t>
        </w:r>
        <w:r w:rsidR="00403E4B">
          <w:rPr>
            <w:noProof/>
            <w:webHidden/>
          </w:rPr>
          <w:fldChar w:fldCharType="end"/>
        </w:r>
      </w:hyperlink>
    </w:p>
    <w:p w14:paraId="0F3E1572" w14:textId="06972CC9" w:rsidR="00403E4B" w:rsidRDefault="00712D8C">
      <w:pPr>
        <w:pStyle w:val="TOC3"/>
        <w:rPr>
          <w:rFonts w:asciiTheme="minorHAnsi" w:eastAsiaTheme="minorEastAsia" w:hAnsiTheme="minorHAnsi" w:cstheme="minorBidi"/>
          <w:i w:val="0"/>
          <w:noProof/>
          <w:sz w:val="22"/>
          <w:szCs w:val="22"/>
          <w:lang w:val="en-ZA" w:eastAsia="en-ZA"/>
        </w:rPr>
      </w:pPr>
      <w:hyperlink w:anchor="_Toc72028618" w:history="1">
        <w:r w:rsidR="00403E4B" w:rsidRPr="00056A34">
          <w:rPr>
            <w:rStyle w:val="Hyperlink"/>
            <w:noProof/>
          </w:rPr>
          <w:t>1.1.2</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Design science paradigm</w:t>
        </w:r>
        <w:r w:rsidR="00403E4B">
          <w:rPr>
            <w:noProof/>
            <w:webHidden/>
          </w:rPr>
          <w:tab/>
        </w:r>
        <w:r w:rsidR="00403E4B">
          <w:rPr>
            <w:noProof/>
            <w:webHidden/>
          </w:rPr>
          <w:fldChar w:fldCharType="begin"/>
        </w:r>
        <w:r w:rsidR="00403E4B">
          <w:rPr>
            <w:noProof/>
            <w:webHidden/>
          </w:rPr>
          <w:instrText xml:space="preserve"> PAGEREF _Toc72028618 \h </w:instrText>
        </w:r>
        <w:r w:rsidR="00403E4B">
          <w:rPr>
            <w:noProof/>
            <w:webHidden/>
          </w:rPr>
        </w:r>
        <w:r w:rsidR="00403E4B">
          <w:rPr>
            <w:noProof/>
            <w:webHidden/>
          </w:rPr>
          <w:fldChar w:fldCharType="separate"/>
        </w:r>
        <w:r w:rsidR="00403E4B">
          <w:rPr>
            <w:noProof/>
            <w:webHidden/>
          </w:rPr>
          <w:t>4</w:t>
        </w:r>
        <w:r w:rsidR="00403E4B">
          <w:rPr>
            <w:noProof/>
            <w:webHidden/>
          </w:rPr>
          <w:fldChar w:fldCharType="end"/>
        </w:r>
      </w:hyperlink>
    </w:p>
    <w:p w14:paraId="5BC96970" w14:textId="70E2517D" w:rsidR="00403E4B" w:rsidRDefault="00712D8C">
      <w:pPr>
        <w:pStyle w:val="TOC3"/>
        <w:rPr>
          <w:rFonts w:asciiTheme="minorHAnsi" w:eastAsiaTheme="minorEastAsia" w:hAnsiTheme="minorHAnsi" w:cstheme="minorBidi"/>
          <w:i w:val="0"/>
          <w:noProof/>
          <w:sz w:val="22"/>
          <w:szCs w:val="22"/>
          <w:lang w:val="en-ZA" w:eastAsia="en-ZA"/>
        </w:rPr>
      </w:pPr>
      <w:hyperlink w:anchor="_Toc72028619" w:history="1">
        <w:r w:rsidR="00403E4B" w:rsidRPr="00056A34">
          <w:rPr>
            <w:rStyle w:val="Hyperlink"/>
            <w:noProof/>
          </w:rPr>
          <w:t>1.1.3</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positivism paradigm</w:t>
        </w:r>
        <w:r w:rsidR="00403E4B">
          <w:rPr>
            <w:noProof/>
            <w:webHidden/>
          </w:rPr>
          <w:tab/>
        </w:r>
        <w:r w:rsidR="00403E4B">
          <w:rPr>
            <w:noProof/>
            <w:webHidden/>
          </w:rPr>
          <w:fldChar w:fldCharType="begin"/>
        </w:r>
        <w:r w:rsidR="00403E4B">
          <w:rPr>
            <w:noProof/>
            <w:webHidden/>
          </w:rPr>
          <w:instrText xml:space="preserve"> PAGEREF _Toc72028619 \h </w:instrText>
        </w:r>
        <w:r w:rsidR="00403E4B">
          <w:rPr>
            <w:noProof/>
            <w:webHidden/>
          </w:rPr>
        </w:r>
        <w:r w:rsidR="00403E4B">
          <w:rPr>
            <w:noProof/>
            <w:webHidden/>
          </w:rPr>
          <w:fldChar w:fldCharType="separate"/>
        </w:r>
        <w:r w:rsidR="00403E4B">
          <w:rPr>
            <w:noProof/>
            <w:webHidden/>
          </w:rPr>
          <w:t>4</w:t>
        </w:r>
        <w:r w:rsidR="00403E4B">
          <w:rPr>
            <w:noProof/>
            <w:webHidden/>
          </w:rPr>
          <w:fldChar w:fldCharType="end"/>
        </w:r>
      </w:hyperlink>
    </w:p>
    <w:p w14:paraId="58DEE246" w14:textId="4E654964" w:rsidR="00403E4B" w:rsidRDefault="00712D8C">
      <w:pPr>
        <w:pStyle w:val="TOC2"/>
        <w:rPr>
          <w:rFonts w:asciiTheme="minorHAnsi" w:eastAsiaTheme="minorEastAsia" w:hAnsiTheme="minorHAnsi" w:cstheme="minorBidi"/>
          <w:b w:val="0"/>
          <w:i w:val="0"/>
          <w:noProof/>
          <w:sz w:val="22"/>
          <w:szCs w:val="22"/>
          <w:lang w:val="en-ZA" w:eastAsia="en-ZA"/>
        </w:rPr>
      </w:pPr>
      <w:hyperlink w:anchor="_Toc72028620" w:history="1">
        <w:r w:rsidR="00403E4B" w:rsidRPr="00056A34">
          <w:rPr>
            <w:rStyle w:val="Hyperlink"/>
            <w:noProof/>
          </w:rPr>
          <w:t>C.</w:t>
        </w:r>
        <w:r w:rsidR="00403E4B">
          <w:rPr>
            <w:rFonts w:asciiTheme="minorHAnsi" w:eastAsiaTheme="minorEastAsia" w:hAnsiTheme="minorHAnsi" w:cstheme="minorBidi"/>
            <w:b w:val="0"/>
            <w:i w:val="0"/>
            <w:noProof/>
            <w:sz w:val="22"/>
            <w:szCs w:val="22"/>
            <w:lang w:val="en-ZA" w:eastAsia="en-ZA"/>
          </w:rPr>
          <w:tab/>
        </w:r>
        <w:r w:rsidR="00403E4B" w:rsidRPr="00056A34">
          <w:rPr>
            <w:rStyle w:val="Hyperlink"/>
            <w:noProof/>
          </w:rPr>
          <w:t>Positioning and motivation of the chosen paradigm</w:t>
        </w:r>
        <w:r w:rsidR="00403E4B">
          <w:rPr>
            <w:noProof/>
            <w:webHidden/>
          </w:rPr>
          <w:tab/>
        </w:r>
        <w:r w:rsidR="00403E4B">
          <w:rPr>
            <w:noProof/>
            <w:webHidden/>
          </w:rPr>
          <w:fldChar w:fldCharType="begin"/>
        </w:r>
        <w:r w:rsidR="00403E4B">
          <w:rPr>
            <w:noProof/>
            <w:webHidden/>
          </w:rPr>
          <w:instrText xml:space="preserve"> PAGEREF _Toc72028620 \h </w:instrText>
        </w:r>
        <w:r w:rsidR="00403E4B">
          <w:rPr>
            <w:noProof/>
            <w:webHidden/>
          </w:rPr>
        </w:r>
        <w:r w:rsidR="00403E4B">
          <w:rPr>
            <w:noProof/>
            <w:webHidden/>
          </w:rPr>
          <w:fldChar w:fldCharType="separate"/>
        </w:r>
        <w:r w:rsidR="00403E4B">
          <w:rPr>
            <w:noProof/>
            <w:webHidden/>
          </w:rPr>
          <w:t>4</w:t>
        </w:r>
        <w:r w:rsidR="00403E4B">
          <w:rPr>
            <w:noProof/>
            <w:webHidden/>
          </w:rPr>
          <w:fldChar w:fldCharType="end"/>
        </w:r>
      </w:hyperlink>
    </w:p>
    <w:p w14:paraId="799B898B" w14:textId="60CCB8E3" w:rsidR="00403E4B" w:rsidRDefault="00712D8C">
      <w:pPr>
        <w:pStyle w:val="TOC2"/>
        <w:rPr>
          <w:rFonts w:asciiTheme="minorHAnsi" w:eastAsiaTheme="minorEastAsia" w:hAnsiTheme="minorHAnsi" w:cstheme="minorBidi"/>
          <w:b w:val="0"/>
          <w:i w:val="0"/>
          <w:noProof/>
          <w:sz w:val="22"/>
          <w:szCs w:val="22"/>
          <w:lang w:val="en-ZA" w:eastAsia="en-ZA"/>
        </w:rPr>
      </w:pPr>
      <w:hyperlink w:anchor="_Toc72028621" w:history="1">
        <w:r w:rsidR="00403E4B" w:rsidRPr="00056A34">
          <w:rPr>
            <w:rStyle w:val="Hyperlink"/>
            <w:noProof/>
          </w:rPr>
          <w:t>D.</w:t>
        </w:r>
        <w:r w:rsidR="00403E4B">
          <w:rPr>
            <w:rFonts w:asciiTheme="minorHAnsi" w:eastAsiaTheme="minorEastAsia" w:hAnsiTheme="minorHAnsi" w:cstheme="minorBidi"/>
            <w:b w:val="0"/>
            <w:i w:val="0"/>
            <w:noProof/>
            <w:sz w:val="22"/>
            <w:szCs w:val="22"/>
            <w:lang w:val="en-ZA" w:eastAsia="en-ZA"/>
          </w:rPr>
          <w:tab/>
        </w:r>
        <w:r w:rsidR="00403E4B" w:rsidRPr="00056A34">
          <w:rPr>
            <w:rStyle w:val="Hyperlink"/>
            <w:noProof/>
          </w:rPr>
          <w:t>Research methodology literature</w:t>
        </w:r>
        <w:r w:rsidR="00403E4B">
          <w:rPr>
            <w:noProof/>
            <w:webHidden/>
          </w:rPr>
          <w:tab/>
        </w:r>
        <w:r w:rsidR="00403E4B">
          <w:rPr>
            <w:noProof/>
            <w:webHidden/>
          </w:rPr>
          <w:fldChar w:fldCharType="begin"/>
        </w:r>
        <w:r w:rsidR="00403E4B">
          <w:rPr>
            <w:noProof/>
            <w:webHidden/>
          </w:rPr>
          <w:instrText xml:space="preserve"> PAGEREF _Toc72028621 \h </w:instrText>
        </w:r>
        <w:r w:rsidR="00403E4B">
          <w:rPr>
            <w:noProof/>
            <w:webHidden/>
          </w:rPr>
        </w:r>
        <w:r w:rsidR="00403E4B">
          <w:rPr>
            <w:noProof/>
            <w:webHidden/>
          </w:rPr>
          <w:fldChar w:fldCharType="separate"/>
        </w:r>
        <w:r w:rsidR="00403E4B">
          <w:rPr>
            <w:noProof/>
            <w:webHidden/>
          </w:rPr>
          <w:t>5</w:t>
        </w:r>
        <w:r w:rsidR="00403E4B">
          <w:rPr>
            <w:noProof/>
            <w:webHidden/>
          </w:rPr>
          <w:fldChar w:fldCharType="end"/>
        </w:r>
      </w:hyperlink>
    </w:p>
    <w:p w14:paraId="5EF88BD6" w14:textId="5F56A119" w:rsidR="00403E4B" w:rsidRDefault="00712D8C">
      <w:pPr>
        <w:pStyle w:val="TOC3"/>
        <w:rPr>
          <w:rFonts w:asciiTheme="minorHAnsi" w:eastAsiaTheme="minorEastAsia" w:hAnsiTheme="minorHAnsi" w:cstheme="minorBidi"/>
          <w:i w:val="0"/>
          <w:noProof/>
          <w:sz w:val="22"/>
          <w:szCs w:val="22"/>
          <w:lang w:val="en-ZA" w:eastAsia="en-ZA"/>
        </w:rPr>
      </w:pPr>
      <w:hyperlink w:anchor="_Toc72028622" w:history="1">
        <w:r w:rsidR="00403E4B" w:rsidRPr="00056A34">
          <w:rPr>
            <w:rStyle w:val="Hyperlink"/>
            <w:noProof/>
          </w:rPr>
          <w:t>1.1.1</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Conclusion</w:t>
        </w:r>
        <w:r w:rsidR="00403E4B">
          <w:rPr>
            <w:noProof/>
            <w:webHidden/>
          </w:rPr>
          <w:tab/>
        </w:r>
        <w:r w:rsidR="00403E4B">
          <w:rPr>
            <w:noProof/>
            <w:webHidden/>
          </w:rPr>
          <w:fldChar w:fldCharType="begin"/>
        </w:r>
        <w:r w:rsidR="00403E4B">
          <w:rPr>
            <w:noProof/>
            <w:webHidden/>
          </w:rPr>
          <w:instrText xml:space="preserve"> PAGEREF _Toc72028622 \h </w:instrText>
        </w:r>
        <w:r w:rsidR="00403E4B">
          <w:rPr>
            <w:noProof/>
            <w:webHidden/>
          </w:rPr>
        </w:r>
        <w:r w:rsidR="00403E4B">
          <w:rPr>
            <w:noProof/>
            <w:webHidden/>
          </w:rPr>
          <w:fldChar w:fldCharType="separate"/>
        </w:r>
        <w:r w:rsidR="00403E4B">
          <w:rPr>
            <w:noProof/>
            <w:webHidden/>
          </w:rPr>
          <w:t>7</w:t>
        </w:r>
        <w:r w:rsidR="00403E4B">
          <w:rPr>
            <w:noProof/>
            <w:webHidden/>
          </w:rPr>
          <w:fldChar w:fldCharType="end"/>
        </w:r>
      </w:hyperlink>
    </w:p>
    <w:p w14:paraId="001971C7" w14:textId="57779B95" w:rsidR="00403E4B" w:rsidRDefault="00712D8C">
      <w:pPr>
        <w:pStyle w:val="TOC2"/>
        <w:rPr>
          <w:rFonts w:asciiTheme="minorHAnsi" w:eastAsiaTheme="minorEastAsia" w:hAnsiTheme="minorHAnsi" w:cstheme="minorBidi"/>
          <w:b w:val="0"/>
          <w:i w:val="0"/>
          <w:noProof/>
          <w:sz w:val="22"/>
          <w:szCs w:val="22"/>
          <w:lang w:val="en-ZA" w:eastAsia="en-ZA"/>
        </w:rPr>
      </w:pPr>
      <w:hyperlink w:anchor="_Toc72028623" w:history="1">
        <w:r w:rsidR="00403E4B" w:rsidRPr="00056A34">
          <w:rPr>
            <w:rStyle w:val="Hyperlink"/>
            <w:noProof/>
          </w:rPr>
          <w:t>E.</w:t>
        </w:r>
        <w:r w:rsidR="00403E4B">
          <w:rPr>
            <w:rFonts w:asciiTheme="minorHAnsi" w:eastAsiaTheme="minorEastAsia" w:hAnsiTheme="minorHAnsi" w:cstheme="minorBidi"/>
            <w:b w:val="0"/>
            <w:i w:val="0"/>
            <w:noProof/>
            <w:sz w:val="22"/>
            <w:szCs w:val="22"/>
            <w:lang w:val="en-ZA" w:eastAsia="en-ZA"/>
          </w:rPr>
          <w:tab/>
        </w:r>
        <w:r w:rsidR="00403E4B" w:rsidRPr="00056A34">
          <w:rPr>
            <w:rStyle w:val="Hyperlink"/>
            <w:noProof/>
          </w:rPr>
          <w:t>Reflection and Integration</w:t>
        </w:r>
        <w:r w:rsidR="00403E4B">
          <w:rPr>
            <w:noProof/>
            <w:webHidden/>
          </w:rPr>
          <w:tab/>
        </w:r>
        <w:r w:rsidR="00403E4B">
          <w:rPr>
            <w:noProof/>
            <w:webHidden/>
          </w:rPr>
          <w:fldChar w:fldCharType="begin"/>
        </w:r>
        <w:r w:rsidR="00403E4B">
          <w:rPr>
            <w:noProof/>
            <w:webHidden/>
          </w:rPr>
          <w:instrText xml:space="preserve"> PAGEREF _Toc72028623 \h </w:instrText>
        </w:r>
        <w:r w:rsidR="00403E4B">
          <w:rPr>
            <w:noProof/>
            <w:webHidden/>
          </w:rPr>
        </w:r>
        <w:r w:rsidR="00403E4B">
          <w:rPr>
            <w:noProof/>
            <w:webHidden/>
          </w:rPr>
          <w:fldChar w:fldCharType="separate"/>
        </w:r>
        <w:r w:rsidR="00403E4B">
          <w:rPr>
            <w:noProof/>
            <w:webHidden/>
          </w:rPr>
          <w:t>7</w:t>
        </w:r>
        <w:r w:rsidR="00403E4B">
          <w:rPr>
            <w:noProof/>
            <w:webHidden/>
          </w:rPr>
          <w:fldChar w:fldCharType="end"/>
        </w:r>
      </w:hyperlink>
    </w:p>
    <w:p w14:paraId="6B2E9B62" w14:textId="52FB79DB" w:rsidR="00403E4B" w:rsidRDefault="00712D8C">
      <w:pPr>
        <w:pStyle w:val="TOC3"/>
        <w:rPr>
          <w:rFonts w:asciiTheme="minorHAnsi" w:eastAsiaTheme="minorEastAsia" w:hAnsiTheme="minorHAnsi" w:cstheme="minorBidi"/>
          <w:i w:val="0"/>
          <w:noProof/>
          <w:sz w:val="22"/>
          <w:szCs w:val="22"/>
          <w:lang w:val="en-ZA" w:eastAsia="en-ZA"/>
        </w:rPr>
      </w:pPr>
      <w:hyperlink w:anchor="_Toc72028624" w:history="1">
        <w:r w:rsidR="00403E4B" w:rsidRPr="00056A34">
          <w:rPr>
            <w:rStyle w:val="Hyperlink"/>
            <w:noProof/>
          </w:rPr>
          <w:t>1.1.1</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Design science research process model</w:t>
        </w:r>
        <w:r w:rsidR="00403E4B">
          <w:rPr>
            <w:noProof/>
            <w:webHidden/>
          </w:rPr>
          <w:tab/>
        </w:r>
        <w:r w:rsidR="00403E4B">
          <w:rPr>
            <w:noProof/>
            <w:webHidden/>
          </w:rPr>
          <w:fldChar w:fldCharType="begin"/>
        </w:r>
        <w:r w:rsidR="00403E4B">
          <w:rPr>
            <w:noProof/>
            <w:webHidden/>
          </w:rPr>
          <w:instrText xml:space="preserve"> PAGEREF _Toc72028624 \h </w:instrText>
        </w:r>
        <w:r w:rsidR="00403E4B">
          <w:rPr>
            <w:noProof/>
            <w:webHidden/>
          </w:rPr>
        </w:r>
        <w:r w:rsidR="00403E4B">
          <w:rPr>
            <w:noProof/>
            <w:webHidden/>
          </w:rPr>
          <w:fldChar w:fldCharType="separate"/>
        </w:r>
        <w:r w:rsidR="00403E4B">
          <w:rPr>
            <w:noProof/>
            <w:webHidden/>
          </w:rPr>
          <w:t>8</w:t>
        </w:r>
        <w:r w:rsidR="00403E4B">
          <w:rPr>
            <w:noProof/>
            <w:webHidden/>
          </w:rPr>
          <w:fldChar w:fldCharType="end"/>
        </w:r>
      </w:hyperlink>
    </w:p>
    <w:p w14:paraId="760BF25D" w14:textId="5804A46D" w:rsidR="00403E4B" w:rsidRDefault="00712D8C">
      <w:pPr>
        <w:pStyle w:val="TOC3"/>
        <w:rPr>
          <w:rFonts w:asciiTheme="minorHAnsi" w:eastAsiaTheme="minorEastAsia" w:hAnsiTheme="minorHAnsi" w:cstheme="minorBidi"/>
          <w:i w:val="0"/>
          <w:noProof/>
          <w:sz w:val="22"/>
          <w:szCs w:val="22"/>
          <w:lang w:val="en-ZA" w:eastAsia="en-ZA"/>
        </w:rPr>
      </w:pPr>
      <w:hyperlink w:anchor="_Toc72028625" w:history="1">
        <w:r w:rsidR="00403E4B" w:rsidRPr="00056A34">
          <w:rPr>
            <w:rStyle w:val="Hyperlink"/>
            <w:noProof/>
          </w:rPr>
          <w:t>1.1.2</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Agile Methodology</w:t>
        </w:r>
        <w:r w:rsidR="00403E4B">
          <w:rPr>
            <w:noProof/>
            <w:webHidden/>
          </w:rPr>
          <w:tab/>
        </w:r>
        <w:r w:rsidR="00403E4B">
          <w:rPr>
            <w:noProof/>
            <w:webHidden/>
          </w:rPr>
          <w:fldChar w:fldCharType="begin"/>
        </w:r>
        <w:r w:rsidR="00403E4B">
          <w:rPr>
            <w:noProof/>
            <w:webHidden/>
          </w:rPr>
          <w:instrText xml:space="preserve"> PAGEREF _Toc72028625 \h </w:instrText>
        </w:r>
        <w:r w:rsidR="00403E4B">
          <w:rPr>
            <w:noProof/>
            <w:webHidden/>
          </w:rPr>
        </w:r>
        <w:r w:rsidR="00403E4B">
          <w:rPr>
            <w:noProof/>
            <w:webHidden/>
          </w:rPr>
          <w:fldChar w:fldCharType="separate"/>
        </w:r>
        <w:r w:rsidR="00403E4B">
          <w:rPr>
            <w:noProof/>
            <w:webHidden/>
          </w:rPr>
          <w:t>10</w:t>
        </w:r>
        <w:r w:rsidR="00403E4B">
          <w:rPr>
            <w:noProof/>
            <w:webHidden/>
          </w:rPr>
          <w:fldChar w:fldCharType="end"/>
        </w:r>
      </w:hyperlink>
    </w:p>
    <w:p w14:paraId="435DD9B0" w14:textId="2EAC8E63" w:rsidR="00403E4B" w:rsidRDefault="00712D8C">
      <w:pPr>
        <w:pStyle w:val="TOC3"/>
        <w:rPr>
          <w:rFonts w:asciiTheme="minorHAnsi" w:eastAsiaTheme="minorEastAsia" w:hAnsiTheme="minorHAnsi" w:cstheme="minorBidi"/>
          <w:i w:val="0"/>
          <w:noProof/>
          <w:sz w:val="22"/>
          <w:szCs w:val="22"/>
          <w:lang w:val="en-ZA" w:eastAsia="en-ZA"/>
        </w:rPr>
      </w:pPr>
      <w:hyperlink w:anchor="_Toc72028626" w:history="1">
        <w:r w:rsidR="00403E4B" w:rsidRPr="00056A34">
          <w:rPr>
            <w:rStyle w:val="Hyperlink"/>
            <w:noProof/>
          </w:rPr>
          <w:t>1.1.3</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Research Objectives According to the Process Model</w:t>
        </w:r>
        <w:r w:rsidR="00403E4B">
          <w:rPr>
            <w:noProof/>
            <w:webHidden/>
          </w:rPr>
          <w:tab/>
        </w:r>
        <w:r w:rsidR="00403E4B">
          <w:rPr>
            <w:noProof/>
            <w:webHidden/>
          </w:rPr>
          <w:fldChar w:fldCharType="begin"/>
        </w:r>
        <w:r w:rsidR="00403E4B">
          <w:rPr>
            <w:noProof/>
            <w:webHidden/>
          </w:rPr>
          <w:instrText xml:space="preserve"> PAGEREF _Toc72028626 \h </w:instrText>
        </w:r>
        <w:r w:rsidR="00403E4B">
          <w:rPr>
            <w:noProof/>
            <w:webHidden/>
          </w:rPr>
        </w:r>
        <w:r w:rsidR="00403E4B">
          <w:rPr>
            <w:noProof/>
            <w:webHidden/>
          </w:rPr>
          <w:fldChar w:fldCharType="separate"/>
        </w:r>
        <w:r w:rsidR="00403E4B">
          <w:rPr>
            <w:noProof/>
            <w:webHidden/>
          </w:rPr>
          <w:t>12</w:t>
        </w:r>
        <w:r w:rsidR="00403E4B">
          <w:rPr>
            <w:noProof/>
            <w:webHidden/>
          </w:rPr>
          <w:fldChar w:fldCharType="end"/>
        </w:r>
      </w:hyperlink>
    </w:p>
    <w:p w14:paraId="0275112E" w14:textId="09BFC174" w:rsidR="00403E4B" w:rsidRDefault="00712D8C">
      <w:pPr>
        <w:pStyle w:val="TOC3"/>
        <w:rPr>
          <w:rFonts w:asciiTheme="minorHAnsi" w:eastAsiaTheme="minorEastAsia" w:hAnsiTheme="minorHAnsi" w:cstheme="minorBidi"/>
          <w:i w:val="0"/>
          <w:noProof/>
          <w:sz w:val="22"/>
          <w:szCs w:val="22"/>
          <w:lang w:val="en-ZA" w:eastAsia="en-ZA"/>
        </w:rPr>
      </w:pPr>
      <w:hyperlink w:anchor="_Toc72028627" w:history="1">
        <w:r w:rsidR="00403E4B" w:rsidRPr="00056A34">
          <w:rPr>
            <w:rStyle w:val="Hyperlink"/>
            <w:noProof/>
          </w:rPr>
          <w:t>1.1.4</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Data gathering techniques</w:t>
        </w:r>
        <w:r w:rsidR="00403E4B">
          <w:rPr>
            <w:noProof/>
            <w:webHidden/>
          </w:rPr>
          <w:tab/>
        </w:r>
        <w:r w:rsidR="00403E4B">
          <w:rPr>
            <w:noProof/>
            <w:webHidden/>
          </w:rPr>
          <w:fldChar w:fldCharType="begin"/>
        </w:r>
        <w:r w:rsidR="00403E4B">
          <w:rPr>
            <w:noProof/>
            <w:webHidden/>
          </w:rPr>
          <w:instrText xml:space="preserve"> PAGEREF _Toc72028627 \h </w:instrText>
        </w:r>
        <w:r w:rsidR="00403E4B">
          <w:rPr>
            <w:noProof/>
            <w:webHidden/>
          </w:rPr>
        </w:r>
        <w:r w:rsidR="00403E4B">
          <w:rPr>
            <w:noProof/>
            <w:webHidden/>
          </w:rPr>
          <w:fldChar w:fldCharType="separate"/>
        </w:r>
        <w:r w:rsidR="00403E4B">
          <w:rPr>
            <w:noProof/>
            <w:webHidden/>
          </w:rPr>
          <w:t>13</w:t>
        </w:r>
        <w:r w:rsidR="00403E4B">
          <w:rPr>
            <w:noProof/>
            <w:webHidden/>
          </w:rPr>
          <w:fldChar w:fldCharType="end"/>
        </w:r>
      </w:hyperlink>
    </w:p>
    <w:p w14:paraId="6020B5D3" w14:textId="273B268B" w:rsidR="00403E4B" w:rsidRDefault="00712D8C">
      <w:pPr>
        <w:pStyle w:val="TOC3"/>
        <w:rPr>
          <w:rFonts w:asciiTheme="minorHAnsi" w:eastAsiaTheme="minorEastAsia" w:hAnsiTheme="minorHAnsi" w:cstheme="minorBidi"/>
          <w:i w:val="0"/>
          <w:noProof/>
          <w:sz w:val="22"/>
          <w:szCs w:val="22"/>
          <w:lang w:val="en-ZA" w:eastAsia="en-ZA"/>
        </w:rPr>
      </w:pPr>
      <w:hyperlink w:anchor="_Toc72028628" w:history="1">
        <w:r w:rsidR="00403E4B" w:rsidRPr="00056A34">
          <w:rPr>
            <w:rStyle w:val="Hyperlink"/>
            <w:noProof/>
          </w:rPr>
          <w:t>1.1.5</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Conclusion</w:t>
        </w:r>
        <w:r w:rsidR="00403E4B">
          <w:rPr>
            <w:noProof/>
            <w:webHidden/>
          </w:rPr>
          <w:tab/>
        </w:r>
        <w:r w:rsidR="00403E4B">
          <w:rPr>
            <w:noProof/>
            <w:webHidden/>
          </w:rPr>
          <w:fldChar w:fldCharType="begin"/>
        </w:r>
        <w:r w:rsidR="00403E4B">
          <w:rPr>
            <w:noProof/>
            <w:webHidden/>
          </w:rPr>
          <w:instrText xml:space="preserve"> PAGEREF _Toc72028628 \h </w:instrText>
        </w:r>
        <w:r w:rsidR="00403E4B">
          <w:rPr>
            <w:noProof/>
            <w:webHidden/>
          </w:rPr>
        </w:r>
        <w:r w:rsidR="00403E4B">
          <w:rPr>
            <w:noProof/>
            <w:webHidden/>
          </w:rPr>
          <w:fldChar w:fldCharType="separate"/>
        </w:r>
        <w:r w:rsidR="00403E4B">
          <w:rPr>
            <w:noProof/>
            <w:webHidden/>
          </w:rPr>
          <w:t>14</w:t>
        </w:r>
        <w:r w:rsidR="00403E4B">
          <w:rPr>
            <w:noProof/>
            <w:webHidden/>
          </w:rPr>
          <w:fldChar w:fldCharType="end"/>
        </w:r>
      </w:hyperlink>
    </w:p>
    <w:p w14:paraId="61EC4E9F" w14:textId="44AC4ED3" w:rsidR="00403E4B" w:rsidRDefault="00712D8C">
      <w:pPr>
        <w:pStyle w:val="TOC3"/>
        <w:rPr>
          <w:rFonts w:asciiTheme="minorHAnsi" w:eastAsiaTheme="minorEastAsia" w:hAnsiTheme="minorHAnsi" w:cstheme="minorBidi"/>
          <w:i w:val="0"/>
          <w:noProof/>
          <w:sz w:val="22"/>
          <w:szCs w:val="22"/>
          <w:lang w:val="en-ZA" w:eastAsia="en-ZA"/>
        </w:rPr>
      </w:pPr>
      <w:hyperlink w:anchor="_Toc72028629" w:history="1">
        <w:r w:rsidR="00403E4B" w:rsidRPr="00056A34">
          <w:rPr>
            <w:rStyle w:val="Hyperlink"/>
            <w:noProof/>
          </w:rPr>
          <w:t>1.1.6</w:t>
        </w:r>
        <w:r w:rsidR="00403E4B">
          <w:rPr>
            <w:rFonts w:asciiTheme="minorHAnsi" w:eastAsiaTheme="minorEastAsia" w:hAnsiTheme="minorHAnsi" w:cstheme="minorBidi"/>
            <w:i w:val="0"/>
            <w:noProof/>
            <w:sz w:val="22"/>
            <w:szCs w:val="22"/>
            <w:lang w:val="en-ZA" w:eastAsia="en-ZA"/>
          </w:rPr>
          <w:tab/>
        </w:r>
        <w:r w:rsidR="00403E4B" w:rsidRPr="00056A34">
          <w:rPr>
            <w:rStyle w:val="Hyperlink"/>
            <w:noProof/>
          </w:rPr>
          <w:t>Ethical consideration in qualitative research</w:t>
        </w:r>
        <w:r w:rsidR="00403E4B">
          <w:rPr>
            <w:noProof/>
            <w:webHidden/>
          </w:rPr>
          <w:tab/>
        </w:r>
        <w:r w:rsidR="00403E4B">
          <w:rPr>
            <w:noProof/>
            <w:webHidden/>
          </w:rPr>
          <w:fldChar w:fldCharType="begin"/>
        </w:r>
        <w:r w:rsidR="00403E4B">
          <w:rPr>
            <w:noProof/>
            <w:webHidden/>
          </w:rPr>
          <w:instrText xml:space="preserve"> PAGEREF _Toc72028629 \h </w:instrText>
        </w:r>
        <w:r w:rsidR="00403E4B">
          <w:rPr>
            <w:noProof/>
            <w:webHidden/>
          </w:rPr>
        </w:r>
        <w:r w:rsidR="00403E4B">
          <w:rPr>
            <w:noProof/>
            <w:webHidden/>
          </w:rPr>
          <w:fldChar w:fldCharType="separate"/>
        </w:r>
        <w:r w:rsidR="00403E4B">
          <w:rPr>
            <w:noProof/>
            <w:webHidden/>
          </w:rPr>
          <w:t>14</w:t>
        </w:r>
        <w:r w:rsidR="00403E4B">
          <w:rPr>
            <w:noProof/>
            <w:webHidden/>
          </w:rPr>
          <w:fldChar w:fldCharType="end"/>
        </w:r>
      </w:hyperlink>
    </w:p>
    <w:p w14:paraId="41911AFB" w14:textId="67ABA14C" w:rsidR="00403E4B" w:rsidRDefault="00712D8C">
      <w:pPr>
        <w:pStyle w:val="TOC1"/>
        <w:rPr>
          <w:rFonts w:asciiTheme="minorHAnsi" w:eastAsiaTheme="minorEastAsia" w:hAnsiTheme="minorHAnsi" w:cstheme="minorBidi"/>
          <w:b w:val="0"/>
          <w:noProof/>
          <w:sz w:val="22"/>
          <w:lang w:val="en-ZA" w:eastAsia="en-ZA"/>
        </w:rPr>
      </w:pPr>
      <w:hyperlink w:anchor="_Toc72028630" w:history="1">
        <w:r w:rsidR="00403E4B" w:rsidRPr="00056A34">
          <w:rPr>
            <w:rStyle w:val="Hyperlink"/>
            <w:noProof/>
          </w:rPr>
          <w:t>5.</w:t>
        </w:r>
        <w:r w:rsidR="00403E4B">
          <w:rPr>
            <w:rFonts w:asciiTheme="minorHAnsi" w:eastAsiaTheme="minorEastAsia" w:hAnsiTheme="minorHAnsi" w:cstheme="minorBidi"/>
            <w:b w:val="0"/>
            <w:noProof/>
            <w:sz w:val="22"/>
            <w:lang w:val="en-ZA" w:eastAsia="en-ZA"/>
          </w:rPr>
          <w:tab/>
        </w:r>
        <w:r w:rsidR="00403E4B" w:rsidRPr="00056A34">
          <w:rPr>
            <w:rStyle w:val="Hyperlink"/>
            <w:noProof/>
          </w:rPr>
          <w:t>Conclusion</w:t>
        </w:r>
        <w:r w:rsidR="00403E4B">
          <w:rPr>
            <w:noProof/>
            <w:webHidden/>
          </w:rPr>
          <w:tab/>
        </w:r>
        <w:r w:rsidR="00403E4B">
          <w:rPr>
            <w:noProof/>
            <w:webHidden/>
          </w:rPr>
          <w:fldChar w:fldCharType="begin"/>
        </w:r>
        <w:r w:rsidR="00403E4B">
          <w:rPr>
            <w:noProof/>
            <w:webHidden/>
          </w:rPr>
          <w:instrText xml:space="preserve"> PAGEREF _Toc72028630 \h </w:instrText>
        </w:r>
        <w:r w:rsidR="00403E4B">
          <w:rPr>
            <w:noProof/>
            <w:webHidden/>
          </w:rPr>
        </w:r>
        <w:r w:rsidR="00403E4B">
          <w:rPr>
            <w:noProof/>
            <w:webHidden/>
          </w:rPr>
          <w:fldChar w:fldCharType="separate"/>
        </w:r>
        <w:r w:rsidR="00403E4B">
          <w:rPr>
            <w:noProof/>
            <w:webHidden/>
          </w:rPr>
          <w:t>15</w:t>
        </w:r>
        <w:r w:rsidR="00403E4B">
          <w:rPr>
            <w:noProof/>
            <w:webHidden/>
          </w:rPr>
          <w:fldChar w:fldCharType="end"/>
        </w:r>
      </w:hyperlink>
    </w:p>
    <w:p w14:paraId="76C4D444" w14:textId="47DD70D6" w:rsidR="00403E4B" w:rsidRDefault="00712D8C">
      <w:pPr>
        <w:pStyle w:val="TOC8"/>
        <w:rPr>
          <w:rFonts w:asciiTheme="minorHAnsi" w:eastAsiaTheme="minorEastAsia" w:hAnsiTheme="minorHAnsi" w:cstheme="minorBidi"/>
          <w:b w:val="0"/>
          <w:caps w:val="0"/>
          <w:noProof/>
          <w:sz w:val="22"/>
          <w:szCs w:val="22"/>
          <w:lang w:val="en-ZA" w:eastAsia="en-ZA"/>
        </w:rPr>
      </w:pPr>
      <w:hyperlink w:anchor="_Toc72028631" w:history="1">
        <w:r w:rsidR="00403E4B" w:rsidRPr="00056A34">
          <w:rPr>
            <w:rStyle w:val="Hyperlink"/>
            <w:noProof/>
          </w:rPr>
          <w:t>BIBLIOGRAPHY</w:t>
        </w:r>
        <w:r w:rsidR="00403E4B">
          <w:rPr>
            <w:noProof/>
            <w:webHidden/>
          </w:rPr>
          <w:tab/>
        </w:r>
        <w:r w:rsidR="00403E4B">
          <w:rPr>
            <w:noProof/>
            <w:webHidden/>
          </w:rPr>
          <w:fldChar w:fldCharType="begin"/>
        </w:r>
        <w:r w:rsidR="00403E4B">
          <w:rPr>
            <w:noProof/>
            <w:webHidden/>
          </w:rPr>
          <w:instrText xml:space="preserve"> PAGEREF _Toc72028631 \h </w:instrText>
        </w:r>
        <w:r w:rsidR="00403E4B">
          <w:rPr>
            <w:noProof/>
            <w:webHidden/>
          </w:rPr>
        </w:r>
        <w:r w:rsidR="00403E4B">
          <w:rPr>
            <w:noProof/>
            <w:webHidden/>
          </w:rPr>
          <w:fldChar w:fldCharType="separate"/>
        </w:r>
        <w:r w:rsidR="00403E4B">
          <w:rPr>
            <w:noProof/>
            <w:webHidden/>
          </w:rPr>
          <w:t>16</w:t>
        </w:r>
        <w:r w:rsidR="00403E4B">
          <w:rPr>
            <w:noProof/>
            <w:webHidden/>
          </w:rPr>
          <w:fldChar w:fldCharType="end"/>
        </w:r>
      </w:hyperlink>
    </w:p>
    <w:p w14:paraId="189AE5C5" w14:textId="781020AC"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3" w:name="_Toc72028609"/>
      <w:bookmarkStart w:id="4" w:name="_Toc350776064"/>
      <w:bookmarkStart w:id="5" w:name="_Toc376938984"/>
      <w:bookmarkStart w:id="6" w:name="_Toc395687202"/>
      <w:bookmarkStart w:id="7" w:name="_Toc395691309"/>
      <w:bookmarkStart w:id="8" w:name="_Toc397017531"/>
      <w:r>
        <w:rPr>
          <w:caps w:val="0"/>
        </w:rPr>
        <w:lastRenderedPageBreak/>
        <w:t>LIST OF ABBREVIATIONS</w:t>
      </w:r>
      <w:bookmarkEnd w:id="3"/>
      <w:r>
        <w:rPr>
          <w:caps w:val="0"/>
        </w:rPr>
        <w:t xml:space="preserve"> </w:t>
      </w:r>
      <w:bookmarkEnd w:id="4"/>
      <w:bookmarkEnd w:id="5"/>
      <w:bookmarkEnd w:id="6"/>
      <w:bookmarkEnd w:id="7"/>
      <w:bookmarkEnd w:id="8"/>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5EB3088A" w14:textId="50174A26" w:rsidR="00403E4B"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2028632" w:history="1">
        <w:r w:rsidR="00403E4B" w:rsidRPr="00946A9E">
          <w:rPr>
            <w:rStyle w:val="Hyperlink"/>
          </w:rPr>
          <w:t>Figure 1: Peffers Design Science Research Proccess Model</w:t>
        </w:r>
        <w:r w:rsidR="00403E4B">
          <w:rPr>
            <w:webHidden/>
          </w:rPr>
          <w:tab/>
        </w:r>
        <w:r w:rsidR="00403E4B">
          <w:rPr>
            <w:webHidden/>
          </w:rPr>
          <w:fldChar w:fldCharType="begin"/>
        </w:r>
        <w:r w:rsidR="00403E4B">
          <w:rPr>
            <w:webHidden/>
          </w:rPr>
          <w:instrText xml:space="preserve"> PAGEREF _Toc72028632 \h </w:instrText>
        </w:r>
        <w:r w:rsidR="00403E4B">
          <w:rPr>
            <w:webHidden/>
          </w:rPr>
        </w:r>
        <w:r w:rsidR="00403E4B">
          <w:rPr>
            <w:webHidden/>
          </w:rPr>
          <w:fldChar w:fldCharType="separate"/>
        </w:r>
        <w:r w:rsidR="00403E4B">
          <w:rPr>
            <w:webHidden/>
          </w:rPr>
          <w:t>6</w:t>
        </w:r>
        <w:r w:rsidR="00403E4B">
          <w:rPr>
            <w:webHidden/>
          </w:rPr>
          <w:fldChar w:fldCharType="end"/>
        </w:r>
      </w:hyperlink>
    </w:p>
    <w:p w14:paraId="155B8208" w14:textId="7DDEE88C" w:rsidR="00403E4B" w:rsidRDefault="00712D8C">
      <w:pPr>
        <w:pStyle w:val="TableofFigures"/>
        <w:rPr>
          <w:rFonts w:asciiTheme="minorHAnsi" w:eastAsiaTheme="minorEastAsia" w:hAnsiTheme="minorHAnsi" w:cstheme="minorBidi"/>
          <w:sz w:val="22"/>
          <w:szCs w:val="22"/>
          <w:lang w:val="en-ZA" w:eastAsia="en-ZA"/>
        </w:rPr>
      </w:pPr>
      <w:hyperlink w:anchor="_Toc72028633" w:history="1">
        <w:r w:rsidR="00403E4B" w:rsidRPr="00946A9E">
          <w:rPr>
            <w:rStyle w:val="Hyperlink"/>
          </w:rPr>
          <w:t>Figure 2: Vijay Vaishnavi Design Science Research Process Model</w:t>
        </w:r>
        <w:r w:rsidR="00403E4B">
          <w:rPr>
            <w:webHidden/>
          </w:rPr>
          <w:tab/>
        </w:r>
        <w:r w:rsidR="00403E4B">
          <w:rPr>
            <w:webHidden/>
          </w:rPr>
          <w:fldChar w:fldCharType="begin"/>
        </w:r>
        <w:r w:rsidR="00403E4B">
          <w:rPr>
            <w:webHidden/>
          </w:rPr>
          <w:instrText xml:space="preserve"> PAGEREF _Toc72028633 \h </w:instrText>
        </w:r>
        <w:r w:rsidR="00403E4B">
          <w:rPr>
            <w:webHidden/>
          </w:rPr>
        </w:r>
        <w:r w:rsidR="00403E4B">
          <w:rPr>
            <w:webHidden/>
          </w:rPr>
          <w:fldChar w:fldCharType="separate"/>
        </w:r>
        <w:r w:rsidR="00403E4B">
          <w:rPr>
            <w:webHidden/>
          </w:rPr>
          <w:t>8</w:t>
        </w:r>
        <w:r w:rsidR="00403E4B">
          <w:rPr>
            <w:webHidden/>
          </w:rPr>
          <w:fldChar w:fldCharType="end"/>
        </w:r>
      </w:hyperlink>
    </w:p>
    <w:p w14:paraId="729835F5" w14:textId="7D1B43F8" w:rsidR="00403E4B" w:rsidRDefault="00712D8C">
      <w:pPr>
        <w:pStyle w:val="TableofFigures"/>
        <w:rPr>
          <w:rFonts w:asciiTheme="minorHAnsi" w:eastAsiaTheme="minorEastAsia" w:hAnsiTheme="minorHAnsi" w:cstheme="minorBidi"/>
          <w:sz w:val="22"/>
          <w:szCs w:val="22"/>
          <w:lang w:val="en-ZA" w:eastAsia="en-ZA"/>
        </w:rPr>
      </w:pPr>
      <w:hyperlink w:anchor="_Toc72028634" w:history="1">
        <w:r w:rsidR="00403E4B" w:rsidRPr="00946A9E">
          <w:rPr>
            <w:rStyle w:val="Hyperlink"/>
          </w:rPr>
          <w:t>Figure 3: Agile Methodology (Roman, 2018)</w:t>
        </w:r>
        <w:r w:rsidR="00403E4B">
          <w:rPr>
            <w:webHidden/>
          </w:rPr>
          <w:tab/>
        </w:r>
        <w:r w:rsidR="00403E4B">
          <w:rPr>
            <w:webHidden/>
          </w:rPr>
          <w:fldChar w:fldCharType="begin"/>
        </w:r>
        <w:r w:rsidR="00403E4B">
          <w:rPr>
            <w:webHidden/>
          </w:rPr>
          <w:instrText xml:space="preserve"> PAGEREF _Toc72028634 \h </w:instrText>
        </w:r>
        <w:r w:rsidR="00403E4B">
          <w:rPr>
            <w:webHidden/>
          </w:rPr>
        </w:r>
        <w:r w:rsidR="00403E4B">
          <w:rPr>
            <w:webHidden/>
          </w:rPr>
          <w:fldChar w:fldCharType="separate"/>
        </w:r>
        <w:r w:rsidR="00403E4B">
          <w:rPr>
            <w:webHidden/>
          </w:rPr>
          <w:t>10</w:t>
        </w:r>
        <w:r w:rsidR="00403E4B">
          <w:rPr>
            <w:webHidden/>
          </w:rPr>
          <w:fldChar w:fldCharType="end"/>
        </w:r>
      </w:hyperlink>
    </w:p>
    <w:p w14:paraId="4194B526" w14:textId="545AFC07"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171C46F3" w14:textId="46DF0D2F" w:rsidR="00403E4B"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"Table" </w:instrText>
      </w:r>
      <w:r>
        <w:fldChar w:fldCharType="separate"/>
      </w:r>
      <w:hyperlink w:anchor="_Toc72028635" w:history="1">
        <w:r w:rsidR="00403E4B" w:rsidRPr="00321AC7">
          <w:rPr>
            <w:rStyle w:val="Hyperlink"/>
          </w:rPr>
          <w:t>Table 1: Philosophical Assumption of Interpretive, Design and Positivist</w:t>
        </w:r>
        <w:r w:rsidR="00403E4B">
          <w:rPr>
            <w:webHidden/>
          </w:rPr>
          <w:tab/>
        </w:r>
        <w:r w:rsidR="00403E4B">
          <w:rPr>
            <w:webHidden/>
          </w:rPr>
          <w:fldChar w:fldCharType="begin"/>
        </w:r>
        <w:r w:rsidR="00403E4B">
          <w:rPr>
            <w:webHidden/>
          </w:rPr>
          <w:instrText xml:space="preserve"> PAGEREF _Toc72028635 \h </w:instrText>
        </w:r>
        <w:r w:rsidR="00403E4B">
          <w:rPr>
            <w:webHidden/>
          </w:rPr>
        </w:r>
        <w:r w:rsidR="00403E4B">
          <w:rPr>
            <w:webHidden/>
          </w:rPr>
          <w:fldChar w:fldCharType="separate"/>
        </w:r>
        <w:r w:rsidR="00403E4B">
          <w:rPr>
            <w:webHidden/>
          </w:rPr>
          <w:t>3</w:t>
        </w:r>
        <w:r w:rsidR="00403E4B">
          <w:rPr>
            <w:webHidden/>
          </w:rPr>
          <w:fldChar w:fldCharType="end"/>
        </w:r>
      </w:hyperlink>
    </w:p>
    <w:p w14:paraId="79A2ABD4" w14:textId="32DA8D7A" w:rsidR="007B7BCF" w:rsidRDefault="00205A27">
      <w:pPr>
        <w:pStyle w:val="TableofFigures"/>
      </w:pPr>
      <w:r>
        <w:fldChar w:fldCharType="end"/>
      </w:r>
    </w:p>
    <w:p w14:paraId="70A6EEAB" w14:textId="77777777" w:rsidR="007B7BCF" w:rsidRDefault="007B7BCF">
      <w:pPr>
        <w:sectPr w:rsidR="007B7BCF">
          <w:headerReference w:type="default" r:id="rId12"/>
          <w:footerReference w:type="default" r:id="rId13"/>
          <w:pgSz w:w="11907" w:h="16840" w:code="9"/>
          <w:pgMar w:top="1134" w:right="1134" w:bottom="1418" w:left="1418" w:header="851" w:footer="1134" w:gutter="0"/>
          <w:pgNumType w:fmt="lowerRoman" w:start="1"/>
          <w:cols w:space="708"/>
          <w:docGrid w:linePitch="360"/>
        </w:sectPr>
      </w:pPr>
    </w:p>
    <w:p w14:paraId="0CC23D7A" w14:textId="37D9A2AC" w:rsidR="002947D1" w:rsidRDefault="002947D1" w:rsidP="002947D1">
      <w:pPr>
        <w:pStyle w:val="Chapter"/>
        <w:rPr>
          <w:lang w:eastAsia="en-ZA"/>
        </w:rPr>
      </w:pPr>
      <w:bookmarkStart w:id="9" w:name="_Toc72028610"/>
      <w:bookmarkStart w:id="10" w:name="_Toc349293625"/>
      <w:r>
        <w:rPr>
          <w:lang w:eastAsia="en-ZA"/>
        </w:rPr>
        <w:lastRenderedPageBreak/>
        <w:t>Chapter 2: Research Methodology</w:t>
      </w:r>
      <w:bookmarkEnd w:id="9"/>
    </w:p>
    <w:p w14:paraId="7E58EAD8" w14:textId="4ABDB426" w:rsidR="002947D1" w:rsidRDefault="002947D1" w:rsidP="00871290">
      <w:pPr>
        <w:pStyle w:val="Heading1"/>
      </w:pPr>
      <w:bookmarkStart w:id="11" w:name="_Toc72028611"/>
      <w:r>
        <w:t>Project description</w:t>
      </w:r>
      <w:bookmarkEnd w:id="11"/>
    </w:p>
    <w:p w14:paraId="614574A0" w14:textId="1DA34509" w:rsidR="00871290" w:rsidRDefault="007A63AF" w:rsidP="00871290">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325B8">
        <w:rPr>
          <w:lang w:eastAsia="en-ZA"/>
        </w:rPr>
        <w:t>To reach</w:t>
      </w:r>
      <w:r>
        <w:rPr>
          <w:lang w:eastAsia="en-ZA"/>
        </w:rPr>
        <w:t xml:space="preserve"> the goal of this study, research on the different research methodologies</w:t>
      </w:r>
      <w:r w:rsidR="00C549B8">
        <w:rPr>
          <w:lang w:eastAsia="en-ZA"/>
        </w:rPr>
        <w:t xml:space="preserve"> has to be done</w:t>
      </w:r>
      <w:r>
        <w:rPr>
          <w:lang w:eastAsia="en-ZA"/>
        </w:rPr>
        <w:t>.</w:t>
      </w:r>
    </w:p>
    <w:p w14:paraId="27796AFE" w14:textId="31AEA32E" w:rsidR="0098425A" w:rsidRDefault="000275B0" w:rsidP="00871290">
      <w:pPr>
        <w:rPr>
          <w:lang w:eastAsia="en-ZA"/>
        </w:rPr>
      </w:pPr>
      <w:r>
        <w:rPr>
          <w:lang w:eastAsia="en-ZA"/>
        </w:rPr>
        <w:t xml:space="preserve">According to Cambridge University </w:t>
      </w:r>
      <w:r>
        <w:rPr>
          <w:lang w:eastAsia="en-ZA"/>
        </w:rPr>
        <w:fldChar w:fldCharType="begin"/>
      </w:r>
      <w:r>
        <w:rPr>
          <w:lang w:eastAsia="en-ZA"/>
        </w:rPr>
        <w:instrText xml:space="preserve"> ADDIN EN.CITE &lt;EndNote&gt;&lt;Cite ExcludeAuth="1"&gt;&lt;Author&gt;Dovleac&lt;/Author&gt;&lt;Year&gt;2015&lt;/Year&gt;&lt;RecNum&gt;10&lt;/RecNum&gt;&lt;DisplayText&gt;(2015)&lt;/DisplayText&gt;&lt;record&gt;&lt;rec-number&gt;10&lt;/rec-number&gt;&lt;foreign-keys&gt;&lt;key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rPr>
          <w:lang w:eastAsia="en-ZA"/>
        </w:rPr>
        <w:fldChar w:fldCharType="separate"/>
      </w:r>
      <w:r>
        <w:rPr>
          <w:noProof/>
          <w:lang w:eastAsia="en-ZA"/>
        </w:rPr>
        <w:t>(2015)</w:t>
      </w:r>
      <w:r>
        <w:rPr>
          <w:lang w:eastAsia="en-ZA"/>
        </w:rPr>
        <w:fldChar w:fldCharType="end"/>
      </w:r>
      <w:r>
        <w:rPr>
          <w:lang w:eastAsia="en-ZA"/>
        </w:rPr>
        <w:t xml:space="preserve">, research is a detailed study of a subject, but more specifically to reach a new understanding or to discover new information. </w:t>
      </w:r>
      <w:commentRangeStart w:id="12"/>
      <w:r>
        <w:rPr>
          <w:lang w:eastAsia="en-ZA"/>
        </w:rPr>
        <w:t xml:space="preserve">This is described as a number of overlapping or similar activities that involve the search of </w:t>
      </w:r>
      <w:commentRangeEnd w:id="12"/>
      <w:r w:rsidR="00FF02A0">
        <w:rPr>
          <w:rStyle w:val="CommentReference"/>
        </w:rPr>
        <w:commentReference w:id="12"/>
      </w:r>
      <w:r>
        <w:rPr>
          <w:lang w:eastAsia="en-ZA"/>
        </w:rPr>
        <w:t>information.</w:t>
      </w:r>
    </w:p>
    <w:p w14:paraId="3F62F8B2" w14:textId="5AFDBC0B" w:rsidR="00EC6CD8" w:rsidRDefault="00EC6CD8" w:rsidP="00871290">
      <w:pPr>
        <w:rPr>
          <w:lang w:eastAsia="en-ZA"/>
        </w:rPr>
      </w:pPr>
      <w:r>
        <w:rPr>
          <w:lang w:eastAsia="en-ZA"/>
        </w:rPr>
        <w:t>In this chapter, the different paradigms will firstly be discussed, followed by p</w:t>
      </w:r>
      <w:r w:rsidRPr="00EC6CD8">
        <w:rPr>
          <w:lang w:eastAsia="en-ZA"/>
        </w:rPr>
        <w:t>ositioning and motivation of the chosen paradigm</w:t>
      </w:r>
      <w:r>
        <w:rPr>
          <w:lang w:eastAsia="en-ZA"/>
        </w:rPr>
        <w:t xml:space="preserve"> for this study. </w:t>
      </w:r>
      <w:commentRangeStart w:id="13"/>
      <w:r>
        <w:rPr>
          <w:lang w:eastAsia="en-ZA"/>
        </w:rPr>
        <w:t>The research methodology that was chosen is then discussed in-depth</w:t>
      </w:r>
      <w:r w:rsidR="00EC1955">
        <w:rPr>
          <w:lang w:eastAsia="en-ZA"/>
        </w:rPr>
        <w:t>,</w:t>
      </w:r>
      <w:r w:rsidR="006C04F7">
        <w:rPr>
          <w:lang w:eastAsia="en-ZA"/>
        </w:rPr>
        <w:t xml:space="preserve"> as well as the qualitative data gathering techniques</w:t>
      </w:r>
      <w:r w:rsidR="00EC1955">
        <w:rPr>
          <w:lang w:eastAsia="en-ZA"/>
        </w:rPr>
        <w:t>,</w:t>
      </w:r>
      <w:r w:rsidR="006C04F7">
        <w:rPr>
          <w:lang w:eastAsia="en-ZA"/>
        </w:rPr>
        <w:t xml:space="preserve"> and ethical consideration</w:t>
      </w:r>
      <w:r w:rsidR="00EC1955">
        <w:rPr>
          <w:lang w:eastAsia="en-ZA"/>
        </w:rPr>
        <w:t>s that need to be kept in mind</w:t>
      </w:r>
      <w:commentRangeEnd w:id="13"/>
      <w:r w:rsidR="00FF02A0">
        <w:rPr>
          <w:rStyle w:val="CommentReference"/>
        </w:rPr>
        <w:commentReference w:id="13"/>
      </w:r>
      <w:r w:rsidR="00EC1955">
        <w:rPr>
          <w:lang w:eastAsia="en-ZA"/>
        </w:rPr>
        <w:t>.</w:t>
      </w:r>
    </w:p>
    <w:p w14:paraId="16C469D9" w14:textId="474D74C1" w:rsidR="002432A0" w:rsidRDefault="002432A0" w:rsidP="002432A0">
      <w:pPr>
        <w:pStyle w:val="Heading1"/>
      </w:pPr>
      <w:bookmarkStart w:id="14" w:name="_Toc72028612"/>
      <w:r>
        <w:t>Problem description and background</w:t>
      </w:r>
      <w:bookmarkEnd w:id="14"/>
    </w:p>
    <w:p w14:paraId="0184FC77" w14:textId="12EC9F6A" w:rsidR="00A23419" w:rsidRDefault="00A23419" w:rsidP="00A23419">
      <w:r>
        <w:t xml:space="preserve">In the corporate world, businesses rely on effective communication to succeed. </w:t>
      </w:r>
      <w:r w:rsidR="00FD4C2D">
        <w:t>As</w:t>
      </w:r>
      <w:r w:rsidR="009C1D8F">
        <w:t xml:space="preserve"> developers, </w:t>
      </w:r>
      <w:commentRangeStart w:id="15"/>
      <w:r w:rsidR="009C1D8F">
        <w:t>we</w:t>
      </w:r>
      <w:commentRangeEnd w:id="15"/>
      <w:r w:rsidR="00FF02A0">
        <w:rPr>
          <w:rStyle w:val="CommentReference"/>
        </w:rPr>
        <w:commentReference w:id="15"/>
      </w:r>
      <w:r w:rsidR="009C1D8F">
        <w:t xml:space="preserve"> lack the number of screens that we need to keep all our important tabs open. This makes it harder for important messages to reach developers and influences productivity and creativity </w:t>
      </w:r>
      <w:r w:rsidR="009C1D8F">
        <w:fldChar w:fldCharType="begin"/>
      </w:r>
      <w:r w:rsidR="009C1D8F">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rsidR="009C1D8F">
        <w:fldChar w:fldCharType="separate"/>
      </w:r>
      <w:r w:rsidR="009C1D8F">
        <w:rPr>
          <w:noProof/>
        </w:rPr>
        <w:t>(Schrader, 2018)</w:t>
      </w:r>
      <w:r w:rsidR="009C1D8F">
        <w:fldChar w:fldCharType="end"/>
      </w:r>
      <w:r w:rsidR="009C1D8F">
        <w:t>.</w:t>
      </w:r>
    </w:p>
    <w:p w14:paraId="1AAC5D08" w14:textId="3CAD887F" w:rsidR="00354959" w:rsidRPr="00A23419" w:rsidRDefault="00354959" w:rsidP="00A23419">
      <w:pPr>
        <w:rPr>
          <w:lang w:eastAsia="en-ZA"/>
        </w:rPr>
      </w:pPr>
      <w:r>
        <w:t>As a solution, an artifact has to be developed to assist with the effectiveness of communication in the industry.</w:t>
      </w:r>
    </w:p>
    <w:p w14:paraId="5D04F22E" w14:textId="65D6075E" w:rsidR="002432A0" w:rsidRDefault="002432A0" w:rsidP="002432A0">
      <w:pPr>
        <w:pStyle w:val="Heading1"/>
      </w:pPr>
      <w:bookmarkStart w:id="16" w:name="_Toc72028613"/>
      <w:r>
        <w:t>Aims and objectives of project</w:t>
      </w:r>
      <w:bookmarkEnd w:id="16"/>
    </w:p>
    <w:p w14:paraId="01EA9D7E" w14:textId="20A88ED1" w:rsidR="009C1D8F" w:rsidRPr="00A23419" w:rsidRDefault="009C1D8F" w:rsidP="00A23419">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0CB82ABB" w:rsidR="002432A0" w:rsidRDefault="002432A0" w:rsidP="002432A0">
      <w:pPr>
        <w:pStyle w:val="Heading1"/>
      </w:pPr>
      <w:bookmarkStart w:id="17" w:name="_Toc72028614"/>
      <w:r>
        <w:t>Literature review</w:t>
      </w:r>
      <w:bookmarkEnd w:id="17"/>
    </w:p>
    <w:p w14:paraId="104BFD36" w14:textId="7D7BA990" w:rsidR="002432A0" w:rsidRDefault="0008306A" w:rsidP="0008306A">
      <w:pPr>
        <w:pStyle w:val="Heading2"/>
        <w:rPr>
          <w:lang w:eastAsia="en-ZA"/>
        </w:rPr>
      </w:pPr>
      <w:bookmarkStart w:id="18" w:name="_Toc72028615"/>
      <w:r>
        <w:rPr>
          <w:lang w:eastAsia="en-ZA"/>
        </w:rPr>
        <w:t>Introduction</w:t>
      </w:r>
      <w:bookmarkEnd w:id="18"/>
    </w:p>
    <w:p w14:paraId="4F2E83A4" w14:textId="5D02A5BD" w:rsidR="00D47E6D" w:rsidRDefault="0056757F" w:rsidP="009C1D8F">
      <w:pPr>
        <w:rPr>
          <w:lang w:eastAsia="en-ZA"/>
        </w:rPr>
      </w:pPr>
      <w:r>
        <w:rPr>
          <w:lang w:eastAsia="en-ZA"/>
        </w:rPr>
        <w:t xml:space="preserve">A research methodology is defined as the specific techniques or procedures that can be used to select, identify, analyse and process information or data on a specific topic </w:t>
      </w:r>
      <w:r>
        <w:rPr>
          <w:lang w:eastAsia="en-ZA"/>
        </w:rPr>
        <w:fldChar w:fldCharType="begin"/>
      </w:r>
      <w:r>
        <w:rPr>
          <w:lang w:eastAsia="en-ZA"/>
        </w:rPr>
        <w:instrText xml:space="preserve"> ADDIN EN.CITE &lt;EndNote&gt;&lt;Cite&gt;&lt;Author&gt;Duke&lt;/Author&gt;&lt;Year&gt;2011&lt;/Year&gt;&lt;RecNum&gt;49&lt;/RecNum&gt;&lt;DisplayText&gt;(Duke &amp;amp; Mallette, 2011)&lt;/DisplayText&gt;&lt;record&gt;&lt;rec-number&gt;49&lt;/rec-number&gt;&lt;foreign-keys&gt;&lt;key app="EN" db-id="525d9sr0qsvde5evfr0ps52ifpp52v555xtd" timestamp="1620935258"&gt;49&lt;/key&gt;&lt;/foreign-keys&gt;&lt;ref-type name="Book"&gt;6&lt;/ref-type&gt;&lt;contributors&gt;&lt;authors&gt;&lt;author&gt;Duke, Nell K&lt;/author&gt;&lt;author&gt;Mallette, Marla H&lt;/author&gt;&lt;/authors&gt;&lt;/contributors&gt;&lt;titles&gt;&lt;title&gt;Literacy research methodologies&lt;/title&gt;&lt;/titles&gt;&lt;dates&gt;&lt;year&gt;2011&lt;/year&gt;&lt;/dates&gt;&lt;publisher&gt;Guilford Press&lt;/publisher&gt;&lt;isbn&gt;160918162X&lt;/isbn&gt;&lt;urls&gt;&lt;/urls&gt;&lt;/record&gt;&lt;/Cite&gt;&lt;/EndNote&gt;</w:instrText>
      </w:r>
      <w:r>
        <w:rPr>
          <w:lang w:eastAsia="en-ZA"/>
        </w:rPr>
        <w:fldChar w:fldCharType="separate"/>
      </w:r>
      <w:r>
        <w:rPr>
          <w:noProof/>
          <w:lang w:eastAsia="en-ZA"/>
        </w:rPr>
        <w:t>(Duke &amp; Mallette, 2011)</w:t>
      </w:r>
      <w:r>
        <w:rPr>
          <w:lang w:eastAsia="en-ZA"/>
        </w:rPr>
        <w:fldChar w:fldCharType="end"/>
      </w:r>
      <w:r>
        <w:rPr>
          <w:lang w:eastAsia="en-ZA"/>
        </w:rPr>
        <w:t>. The methodology section in a research paper, allows a reader to assess the overall reliability and validity of a study.</w:t>
      </w:r>
    </w:p>
    <w:p w14:paraId="6B05974C" w14:textId="67E7E32E" w:rsidR="00C549B8" w:rsidRPr="009C1D8F" w:rsidRDefault="00D47E6D" w:rsidP="009C1D8F">
      <w:pPr>
        <w:rPr>
          <w:lang w:eastAsia="en-ZA"/>
        </w:rPr>
      </w:pPr>
      <w:commentRangeStart w:id="19"/>
      <w:r>
        <w:rPr>
          <w:lang w:eastAsia="en-ZA"/>
        </w:rPr>
        <w:t xml:space="preserve">This section revolves around a couple of questions: How was the data analysed? And how was the information and data generated or collected. The literature review for this study includes research on what is functionality in needed in the </w:t>
      </w:r>
      <w:del w:id="20" w:author="23676469" w:date="2021-05-19T13:29:00Z">
        <w:r w:rsidDel="00334801">
          <w:rPr>
            <w:lang w:eastAsia="en-ZA"/>
          </w:rPr>
          <w:delText>artifact</w:delText>
        </w:r>
      </w:del>
      <w:ins w:id="21" w:author="23676469" w:date="2021-05-19T13:29:00Z">
        <w:r w:rsidR="00334801">
          <w:rPr>
            <w:lang w:eastAsia="en-ZA"/>
          </w:rPr>
          <w:t>artefact</w:t>
        </w:r>
      </w:ins>
      <w:r>
        <w:rPr>
          <w:lang w:eastAsia="en-ZA"/>
        </w:rPr>
        <w:t>.</w:t>
      </w:r>
      <w:commentRangeEnd w:id="19"/>
      <w:r w:rsidR="00334801">
        <w:rPr>
          <w:rStyle w:val="CommentReference"/>
        </w:rPr>
        <w:commentReference w:id="19"/>
      </w:r>
      <w:r>
        <w:rPr>
          <w:lang w:eastAsia="en-ZA"/>
        </w:rPr>
        <w:t xml:space="preserve"> </w:t>
      </w:r>
    </w:p>
    <w:p w14:paraId="7C56B8DB" w14:textId="66A409DB" w:rsidR="00234048" w:rsidRDefault="007E6B46" w:rsidP="002432A0">
      <w:pPr>
        <w:pStyle w:val="Heading2"/>
      </w:pPr>
      <w:bookmarkStart w:id="22" w:name="_Toc72028616"/>
      <w:r>
        <w:t>Paradigms</w:t>
      </w:r>
      <w:bookmarkEnd w:id="22"/>
    </w:p>
    <w:p w14:paraId="3E1B0155" w14:textId="2BCF9D73" w:rsidR="00F05F89" w:rsidRDefault="00B30F41" w:rsidP="00F05F89">
      <w:commentRangeStart w:id="23"/>
      <w:r>
        <w:t xml:space="preserve">According to </w:t>
      </w:r>
      <w:r>
        <w:fldChar w:fldCharType="begin"/>
      </w:r>
      <w:r>
        <w:instrText xml:space="preserve"> ADDIN EN.CITE &lt;EndNote&gt;&lt;Cite AuthorYear="1"&gt;&lt;Author&gt;Sahifa&lt;/Author&gt;&lt;Year&gt;2017&lt;/Year&gt;&lt;RecNum&gt;51&lt;/RecNum&gt;&lt;DisplayText&gt;Sahifa (2017)&lt;/DisplayText&gt;&lt;record&gt;&lt;rec-number&gt;51&lt;/rec-number&gt;&lt;foreign-keys&gt;&lt;key app="EN" db-id="525d9sr0qsvde5evfr0ps52ifpp52v555xtd" timestamp="1621007739"&gt;51&lt;/key&gt;&lt;/foreign-keys&gt;&lt;ref-type name="Journal Article"&gt;17&lt;/ref-type&gt;&lt;contributors&gt;&lt;authors&gt;&lt;author&gt;Sahifa&lt;/author&gt;&lt;/authors&gt;&lt;/contributors&gt;&lt;titles&gt;&lt;title&gt;What is a Research Paradigm?&lt;/title&gt;&lt;/titles&gt;&lt;dates&gt;&lt;year&gt;2017&lt;/year&gt;&lt;/dates&gt;&lt;urls&gt;&lt;related-urls&gt;&lt;url&gt;http://readingcraze.com/index.php/what-is-a-research-paradigm/#:~:text=What%20is%20a%20Research%20Paradigm%3F%201%20Definition.%20A,and%20Interpretivism.%20...%204%20References.%20...%205%20Comments&lt;/url&gt;&lt;/related-urls&gt;&lt;/urls&gt;&lt;/record&gt;&lt;/Cite&gt;&lt;/EndNote&gt;</w:instrText>
      </w:r>
      <w:r>
        <w:fldChar w:fldCharType="separate"/>
      </w:r>
      <w:r>
        <w:rPr>
          <w:noProof/>
        </w:rPr>
        <w:t>Sahifa (2017)</w:t>
      </w:r>
      <w:r>
        <w:fldChar w:fldCharType="end"/>
      </w:r>
      <w:r>
        <w:t xml:space="preserve"> a research paradigm can be defined as a research model or approach used to conduct research. This model or approach has to be verified by the research community as well as be in practice for hundreds of years to be considered a paradigm.</w:t>
      </w:r>
    </w:p>
    <w:p w14:paraId="6E6E78E2" w14:textId="77777777" w:rsidR="00CE5C72" w:rsidRDefault="003427C3" w:rsidP="00CE5C72">
      <w:r>
        <w:t xml:space="preserve">The three paradigms that are most common are </w:t>
      </w:r>
      <w:commentRangeStart w:id="24"/>
      <w:r>
        <w:t xml:space="preserve">interpretivism, </w:t>
      </w:r>
      <w:r w:rsidR="00934FE8">
        <w:t xml:space="preserve">design </w:t>
      </w:r>
      <w:r w:rsidR="007A63FA">
        <w:t xml:space="preserve">science </w:t>
      </w:r>
      <w:r>
        <w:t>and positivism</w:t>
      </w:r>
      <w:commentRangeEnd w:id="24"/>
      <w:r w:rsidR="00FF02A0">
        <w:rPr>
          <w:rStyle w:val="CommentReference"/>
        </w:rPr>
        <w:commentReference w:id="24"/>
      </w:r>
      <w:r>
        <w:t xml:space="preserve"> </w:t>
      </w:r>
      <w:r w:rsidR="007A63FA">
        <w:fldChar w:fldCharType="begin"/>
      </w:r>
      <w:r w:rsidR="007A63FA">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A63FA">
        <w:fldChar w:fldCharType="separate"/>
      </w:r>
      <w:r w:rsidR="007A63FA">
        <w:rPr>
          <w:noProof/>
        </w:rPr>
        <w:t>(Vijay Vaishnavi, 2004)</w:t>
      </w:r>
      <w:r w:rsidR="007A63FA">
        <w:fldChar w:fldCharType="end"/>
      </w:r>
      <w:r w:rsidR="007A63FA">
        <w:t xml:space="preserve">. </w:t>
      </w:r>
      <w:r>
        <w:t xml:space="preserve"> </w:t>
      </w:r>
      <w:r w:rsidR="007A63FA">
        <w:t>The research paradigms will be discussed in short in the section below.</w:t>
      </w:r>
      <w:r w:rsidR="00CE5C72" w:rsidRPr="00CE5C72">
        <w:t xml:space="preserve"> </w:t>
      </w:r>
      <w:commentRangeEnd w:id="23"/>
      <w:r w:rsidR="00334801">
        <w:rPr>
          <w:rStyle w:val="CommentReference"/>
        </w:rPr>
        <w:commentReference w:id="23"/>
      </w:r>
    </w:p>
    <w:p w14:paraId="56D814CD" w14:textId="336B0C44" w:rsidR="003427C3" w:rsidRDefault="004B1AEC" w:rsidP="00F05F89">
      <w:r>
        <w:t>Each</w:t>
      </w:r>
      <w:r w:rsidR="00CE5C72">
        <w:t xml:space="preserve"> paradigm can be broken up into four </w:t>
      </w:r>
      <w:r>
        <w:t xml:space="preserve">philosophical </w:t>
      </w:r>
      <w:r w:rsidR="00CE5C72">
        <w:t xml:space="preserve">assumptions named </w:t>
      </w:r>
      <w:r>
        <w:t>O</w:t>
      </w:r>
      <w:r w:rsidR="00CE5C72">
        <w:t xml:space="preserve">ntology, </w:t>
      </w:r>
      <w:r>
        <w:t>E</w:t>
      </w:r>
      <w:r w:rsidR="00CE5C72">
        <w:t xml:space="preserve">pistemology, </w:t>
      </w:r>
      <w:r>
        <w:t xml:space="preserve">Methodology, and axiology </w:t>
      </w:r>
      <w:r>
        <w:fldChar w:fldCharType="begin"/>
      </w:r>
      <w:r>
        <w:instrText xml:space="preserve"> ADDIN EN.CITE &lt;EndNote&gt;&lt;Cite&gt;&lt;Author&gt;McGregor&lt;/Author&gt;&lt;Year&gt;2010&lt;/Year&gt;&lt;RecNum&gt;59&lt;/RecNum&gt;&lt;DisplayText&gt;(McGregor &amp;amp; Murnane, 2010)&lt;/DisplayText&gt;&lt;record&gt;&lt;rec-number&gt;59&lt;/rec-number&gt;&lt;foreign-keys&gt;&lt;key app="EN" db-id="525d9sr0qsvde5evfr0ps52ifpp52v555xtd" timestamp="1621069188"&gt;59&lt;/key&gt;&lt;/foreign-keys&gt;&lt;ref-type name="Journal Article"&gt;17&lt;/ref-type&gt;&lt;contributors&gt;&lt;authors&gt;&lt;author&gt;McGregor, Sue LT&lt;/author&gt;&lt;author&gt;Murnane, Jennifer A&lt;/author&gt;&lt;/authors&gt;&lt;/contributors&gt;&lt;titles&gt;&lt;title&gt;Paradigm, methodology and method: Intellectual integrity in consumer scholarship&lt;/title&gt;&lt;secondary-title&gt;International journal of consumer studies&lt;/secondary-title&gt;&lt;/titles&gt;&lt;periodical&gt;&lt;full-title&gt;International journal of consumer studies&lt;/full-title&gt;&lt;/periodical&gt;&lt;pages&gt;419-427&lt;/pages&gt;&lt;volume&gt;34&lt;/volume&gt;&lt;number&gt;4&lt;/number&gt;&lt;dates&gt;&lt;year&gt;2010&lt;/year&gt;&lt;/dates&gt;&lt;isbn&gt;1470-6423&lt;/isbn&gt;&lt;urls&gt;&lt;/urls&gt;&lt;/record&gt;&lt;/Cite&gt;&lt;/EndNote&gt;</w:instrText>
      </w:r>
      <w:r>
        <w:fldChar w:fldCharType="separate"/>
      </w:r>
      <w:r>
        <w:rPr>
          <w:noProof/>
        </w:rPr>
        <w:t>(McGregor &amp; Murnane, 2010)</w:t>
      </w:r>
      <w:r>
        <w:fldChar w:fldCharType="end"/>
      </w:r>
      <w:r w:rsidR="00CE5C72">
        <w:t xml:space="preserve">. Ontology focuses on the reality and strives to understand the social world, just like the natural world. </w:t>
      </w:r>
      <w:r w:rsidR="000E348E">
        <w:t>E</w:t>
      </w:r>
      <w:r w:rsidR="00CE5C72">
        <w:t xml:space="preserve">pistemology focuses on objects and strives to study a situation or fact that exists or happened, without disturbing or affecting that phenomena </w:t>
      </w:r>
      <w:r w:rsidR="00CE5C72">
        <w:fldChar w:fldCharType="begin"/>
      </w:r>
      <w:r w:rsidR="00CE5C72">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CE5C72">
        <w:fldChar w:fldCharType="separate"/>
      </w:r>
      <w:r w:rsidR="00CE5C72">
        <w:rPr>
          <w:noProof/>
        </w:rPr>
        <w:t>(Vosloo, 2014)</w:t>
      </w:r>
      <w:r w:rsidR="00CE5C72">
        <w:fldChar w:fldCharType="end"/>
      </w:r>
      <w:r w:rsidR="00CE5C72">
        <w:t xml:space="preserve">. </w:t>
      </w:r>
      <w:r>
        <w:t xml:space="preserve">Methodology focuses on the methods and how it is used to capture data. Axiology focuses on the values </w:t>
      </w:r>
      <w:r w:rsidR="000E348E">
        <w:t>that are relevant to the study</w:t>
      </w:r>
      <w:r w:rsidR="001817BF">
        <w:t xml:space="preserve"> and </w:t>
      </w:r>
      <w:r w:rsidR="00A76632">
        <w:t>what those values hold and why</w:t>
      </w:r>
      <w:ins w:id="25" w:author="23676469" w:date="2021-05-19T13:31:00Z">
        <w:r w:rsidR="00334801">
          <w:t>.</w:t>
        </w:r>
      </w:ins>
      <w:del w:id="26" w:author="23676469" w:date="2021-05-19T13:31:00Z">
        <w:r w:rsidR="00A76632" w:rsidDel="00334801">
          <w:delText>?</w:delText>
        </w:r>
      </w:del>
      <w:r w:rsidR="00A76632">
        <w:t xml:space="preserve"> </w:t>
      </w:r>
      <w:r w:rsidR="000E348E">
        <w:fldChar w:fldCharType="begin"/>
      </w:r>
      <w:r w:rsidR="000E348E">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E348E">
        <w:fldChar w:fldCharType="separate"/>
      </w:r>
      <w:r w:rsidR="000E348E">
        <w:rPr>
          <w:noProof/>
        </w:rPr>
        <w:t>(Vijay Vaishnavi, 2004)</w:t>
      </w:r>
      <w:r w:rsidR="000E348E">
        <w:fldChar w:fldCharType="end"/>
      </w:r>
      <w:r w:rsidR="000E348E">
        <w:t>.</w:t>
      </w:r>
    </w:p>
    <w:p w14:paraId="282D6CC4" w14:textId="153655EC" w:rsidR="00233A74" w:rsidRDefault="00950DEE" w:rsidP="00F05F89">
      <w:r>
        <w:lastRenderedPageBreak/>
        <w:t xml:space="preserve">The following table shows the philosophical assumption of the three research perspectives 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65A2DFC7" w14:textId="713CA3DC" w:rsidR="00233A74" w:rsidRDefault="00233A74" w:rsidP="00233A74">
      <w:pPr>
        <w:pStyle w:val="Caption"/>
      </w:pPr>
      <w:bookmarkStart w:id="27" w:name="_Toc72028635"/>
      <w:r>
        <w:t xml:space="preserve">Table </w:t>
      </w:r>
      <w:r>
        <w:fldChar w:fldCharType="begin"/>
      </w:r>
      <w:r>
        <w:instrText xml:space="preserve"> SEQ Table \* ARABIC </w:instrText>
      </w:r>
      <w:r>
        <w:fldChar w:fldCharType="separate"/>
      </w:r>
      <w:r w:rsidR="00403E4B">
        <w:rPr>
          <w:noProof/>
        </w:rPr>
        <w:t>1</w:t>
      </w:r>
      <w:r>
        <w:fldChar w:fldCharType="end"/>
      </w:r>
      <w:r>
        <w:t xml:space="preserve">: </w:t>
      </w:r>
      <w:r w:rsidRPr="003B3039">
        <w:t xml:space="preserve">Philosophical Assumption of </w:t>
      </w:r>
      <w:r>
        <w:t>Interpretive, Design and Positivist</w:t>
      </w:r>
      <w:bookmarkEnd w:id="27"/>
    </w:p>
    <w:tbl>
      <w:tblPr>
        <w:tblStyle w:val="TableGrid"/>
        <w:tblW w:w="0" w:type="auto"/>
        <w:tblLook w:val="04A0" w:firstRow="1" w:lastRow="0" w:firstColumn="1" w:lastColumn="0" w:noHBand="0" w:noVBand="1"/>
      </w:tblPr>
      <w:tblGrid>
        <w:gridCol w:w="2335"/>
        <w:gridCol w:w="2340"/>
        <w:gridCol w:w="2562"/>
        <w:gridCol w:w="2334"/>
      </w:tblGrid>
      <w:tr w:rsidR="00950DEE" w14:paraId="0460BD7F" w14:textId="77777777" w:rsidTr="00FF02A0">
        <w:tc>
          <w:tcPr>
            <w:tcW w:w="2392" w:type="dxa"/>
            <w:vMerge w:val="restart"/>
          </w:tcPr>
          <w:p w14:paraId="3888A7F5" w14:textId="42425C95" w:rsidR="00950DEE" w:rsidRPr="00950DEE" w:rsidRDefault="00950DEE" w:rsidP="00486D04">
            <w:pPr>
              <w:jc w:val="left"/>
            </w:pPr>
            <w:r>
              <w:t>Basic Belief</w:t>
            </w:r>
          </w:p>
        </w:tc>
        <w:tc>
          <w:tcPr>
            <w:tcW w:w="7179" w:type="dxa"/>
            <w:gridSpan w:val="3"/>
          </w:tcPr>
          <w:p w14:paraId="4252FA7F" w14:textId="46C4F3FC" w:rsidR="00950DEE" w:rsidRDefault="00950DEE" w:rsidP="00486D04">
            <w:pPr>
              <w:jc w:val="center"/>
            </w:pPr>
            <w:r>
              <w:t>Research Perspective</w:t>
            </w:r>
          </w:p>
        </w:tc>
      </w:tr>
      <w:tr w:rsidR="00950DEE" w14:paraId="27B55C92" w14:textId="77777777" w:rsidTr="00950DEE">
        <w:tc>
          <w:tcPr>
            <w:tcW w:w="2392" w:type="dxa"/>
            <w:vMerge/>
          </w:tcPr>
          <w:p w14:paraId="0E525F12" w14:textId="77777777" w:rsidR="00950DEE" w:rsidRDefault="00950DEE" w:rsidP="00486D04">
            <w:pPr>
              <w:jc w:val="left"/>
            </w:pPr>
          </w:p>
        </w:tc>
        <w:tc>
          <w:tcPr>
            <w:tcW w:w="2393" w:type="dxa"/>
          </w:tcPr>
          <w:p w14:paraId="0915F648" w14:textId="1B9CFE1B" w:rsidR="00950DEE" w:rsidRDefault="00950DEE" w:rsidP="00486D04">
            <w:pPr>
              <w:jc w:val="left"/>
            </w:pPr>
            <w:r>
              <w:t>Interpretive</w:t>
            </w:r>
          </w:p>
        </w:tc>
        <w:tc>
          <w:tcPr>
            <w:tcW w:w="2393" w:type="dxa"/>
          </w:tcPr>
          <w:p w14:paraId="2A95D93C" w14:textId="553BEDD7" w:rsidR="00950DEE" w:rsidRDefault="00950DEE" w:rsidP="00486D04">
            <w:pPr>
              <w:jc w:val="left"/>
            </w:pPr>
            <w:r>
              <w:t xml:space="preserve">Design </w:t>
            </w:r>
          </w:p>
        </w:tc>
        <w:tc>
          <w:tcPr>
            <w:tcW w:w="2393" w:type="dxa"/>
          </w:tcPr>
          <w:p w14:paraId="51BBABA9" w14:textId="3B133690" w:rsidR="00950DEE" w:rsidRDefault="00950DEE" w:rsidP="00486D04">
            <w:pPr>
              <w:jc w:val="left"/>
            </w:pPr>
            <w:r>
              <w:t>Positivist</w:t>
            </w:r>
          </w:p>
        </w:tc>
      </w:tr>
      <w:tr w:rsidR="00950DEE" w14:paraId="6652FC0B" w14:textId="77777777" w:rsidTr="00950DEE">
        <w:tc>
          <w:tcPr>
            <w:tcW w:w="2392" w:type="dxa"/>
          </w:tcPr>
          <w:p w14:paraId="73AD0F46" w14:textId="09C64119" w:rsidR="00950DEE" w:rsidRDefault="00486D04" w:rsidP="00486D04">
            <w:pPr>
              <w:jc w:val="left"/>
            </w:pPr>
            <w:r>
              <w:t>Ontology</w:t>
            </w:r>
          </w:p>
        </w:tc>
        <w:tc>
          <w:tcPr>
            <w:tcW w:w="2393" w:type="dxa"/>
          </w:tcPr>
          <w:p w14:paraId="512FE026" w14:textId="2BEA9647" w:rsidR="00950DEE" w:rsidRPr="00835534" w:rsidRDefault="00486D04" w:rsidP="00486D04">
            <w:pPr>
              <w:jc w:val="left"/>
              <w:rPr>
                <w:sz w:val="22"/>
                <w:szCs w:val="22"/>
              </w:rPr>
            </w:pPr>
            <w:r w:rsidRPr="00835534">
              <w:rPr>
                <w:sz w:val="22"/>
                <w:szCs w:val="22"/>
              </w:rPr>
              <w:t>Socially constructed</w:t>
            </w:r>
            <w:r w:rsidR="00835534" w:rsidRPr="00835534">
              <w:rPr>
                <w:sz w:val="22"/>
                <w:szCs w:val="22"/>
              </w:rPr>
              <w:t xml:space="preserve"> and </w:t>
            </w:r>
            <w:r w:rsidRPr="00835534">
              <w:rPr>
                <w:sz w:val="22"/>
                <w:szCs w:val="22"/>
              </w:rPr>
              <w:t>Multiple realities</w:t>
            </w:r>
            <w:r w:rsidR="003263AE">
              <w:rPr>
                <w:sz w:val="22"/>
                <w:szCs w:val="22"/>
              </w:rPr>
              <w:t>.</w:t>
            </w:r>
          </w:p>
        </w:tc>
        <w:tc>
          <w:tcPr>
            <w:tcW w:w="2393" w:type="dxa"/>
          </w:tcPr>
          <w:p w14:paraId="34B6E50D" w14:textId="0D2E6D94" w:rsidR="00950DEE" w:rsidRPr="00835534" w:rsidRDefault="003263AE" w:rsidP="00486D04">
            <w:pPr>
              <w:jc w:val="left"/>
              <w:rPr>
                <w:sz w:val="22"/>
                <w:szCs w:val="22"/>
              </w:rPr>
            </w:pPr>
            <w:r w:rsidRPr="00835534">
              <w:rPr>
                <w:sz w:val="22"/>
                <w:szCs w:val="22"/>
              </w:rPr>
              <w:t>Socio-technologically enabled</w:t>
            </w:r>
            <w:r>
              <w:rPr>
                <w:sz w:val="22"/>
                <w:szCs w:val="22"/>
              </w:rPr>
              <w:t>. C</w:t>
            </w:r>
            <w:r w:rsidR="00486D04" w:rsidRPr="00835534">
              <w:rPr>
                <w:sz w:val="22"/>
                <w:szCs w:val="22"/>
              </w:rPr>
              <w:t>ontextually situated</w:t>
            </w:r>
            <w:r>
              <w:rPr>
                <w:sz w:val="22"/>
                <w:szCs w:val="22"/>
              </w:rPr>
              <w:t xml:space="preserve">, </w:t>
            </w:r>
            <w:r w:rsidRPr="00835534">
              <w:rPr>
                <w:sz w:val="22"/>
                <w:szCs w:val="22"/>
              </w:rPr>
              <w:t>Multiple</w:t>
            </w:r>
            <w:r w:rsidR="00486D04" w:rsidRPr="00835534">
              <w:rPr>
                <w:sz w:val="22"/>
                <w:szCs w:val="22"/>
              </w:rPr>
              <w:t xml:space="preserve"> alternative world-states. </w:t>
            </w:r>
          </w:p>
        </w:tc>
        <w:tc>
          <w:tcPr>
            <w:tcW w:w="2393" w:type="dxa"/>
          </w:tcPr>
          <w:p w14:paraId="677DF5FE" w14:textId="64FF2BC1" w:rsidR="00950DEE" w:rsidRPr="00835534" w:rsidRDefault="00486D04" w:rsidP="00486D04">
            <w:pPr>
              <w:jc w:val="left"/>
              <w:rPr>
                <w:sz w:val="22"/>
                <w:szCs w:val="22"/>
              </w:rPr>
            </w:pPr>
            <w:r w:rsidRPr="00835534">
              <w:rPr>
                <w:sz w:val="22"/>
                <w:szCs w:val="22"/>
              </w:rPr>
              <w:t>A single reality</w:t>
            </w:r>
            <w:r w:rsidR="00233A74">
              <w:rPr>
                <w:sz w:val="22"/>
                <w:szCs w:val="22"/>
              </w:rPr>
              <w:t>,</w:t>
            </w:r>
            <w:r w:rsidRPr="00835534">
              <w:rPr>
                <w:sz w:val="22"/>
                <w:szCs w:val="22"/>
              </w:rPr>
              <w:t xml:space="preserve"> </w:t>
            </w:r>
            <w:r w:rsidR="00352184" w:rsidRPr="00835534">
              <w:rPr>
                <w:sz w:val="22"/>
                <w:szCs w:val="22"/>
              </w:rPr>
              <w:t>probabilistic</w:t>
            </w:r>
            <w:r w:rsidR="00352184">
              <w:rPr>
                <w:sz w:val="22"/>
                <w:szCs w:val="22"/>
              </w:rPr>
              <w:t xml:space="preserve">, </w:t>
            </w:r>
            <w:r w:rsidRPr="00835534">
              <w:rPr>
                <w:sz w:val="22"/>
                <w:szCs w:val="22"/>
              </w:rPr>
              <w:t>knowable</w:t>
            </w:r>
            <w:r w:rsidR="003263AE">
              <w:rPr>
                <w:sz w:val="22"/>
                <w:szCs w:val="22"/>
              </w:rPr>
              <w:t>.</w:t>
            </w:r>
          </w:p>
        </w:tc>
      </w:tr>
      <w:tr w:rsidR="00950DEE" w14:paraId="11C5FBB6" w14:textId="77777777" w:rsidTr="00950DEE">
        <w:tc>
          <w:tcPr>
            <w:tcW w:w="2392" w:type="dxa"/>
          </w:tcPr>
          <w:p w14:paraId="189C2BFB" w14:textId="32C24439" w:rsidR="00950DEE" w:rsidRDefault="00486D04" w:rsidP="00486D04">
            <w:pPr>
              <w:jc w:val="left"/>
            </w:pPr>
            <w:r>
              <w:t>Epistemology</w:t>
            </w:r>
          </w:p>
        </w:tc>
        <w:tc>
          <w:tcPr>
            <w:tcW w:w="2393" w:type="dxa"/>
          </w:tcPr>
          <w:p w14:paraId="3A500AEF" w14:textId="3524FB84" w:rsidR="00950DEE" w:rsidRPr="00835534" w:rsidRDefault="00486D04" w:rsidP="00486D04">
            <w:pPr>
              <w:jc w:val="left"/>
              <w:rPr>
                <w:sz w:val="22"/>
                <w:szCs w:val="22"/>
              </w:rPr>
            </w:pPr>
            <w:r w:rsidRPr="00835534">
              <w:rPr>
                <w:sz w:val="22"/>
                <w:szCs w:val="22"/>
              </w:rPr>
              <w:t xml:space="preserve">Subjective </w:t>
            </w:r>
            <w:r w:rsidR="00835534">
              <w:rPr>
                <w:sz w:val="22"/>
                <w:szCs w:val="22"/>
              </w:rPr>
              <w:t>that is</w:t>
            </w:r>
            <w:r w:rsidRPr="00835534">
              <w:rPr>
                <w:sz w:val="22"/>
                <w:szCs w:val="22"/>
              </w:rPr>
              <w:t xml:space="preserve"> </w:t>
            </w:r>
            <w:r w:rsidR="00835534" w:rsidRPr="00835534">
              <w:rPr>
                <w:sz w:val="22"/>
                <w:szCs w:val="22"/>
              </w:rPr>
              <w:t xml:space="preserve">knowledge </w:t>
            </w:r>
            <w:r w:rsidR="00835534">
              <w:rPr>
                <w:sz w:val="22"/>
                <w:szCs w:val="22"/>
              </w:rPr>
              <w:t xml:space="preserve">and </w:t>
            </w:r>
            <w:r w:rsidRPr="00835534">
              <w:rPr>
                <w:sz w:val="22"/>
                <w:szCs w:val="22"/>
              </w:rPr>
              <w:t>values</w:t>
            </w:r>
            <w:r w:rsidR="00835534">
              <w:rPr>
                <w:sz w:val="22"/>
                <w:szCs w:val="22"/>
              </w:rPr>
              <w:t xml:space="preserve"> </w:t>
            </w:r>
            <w:r w:rsidRPr="00835534">
              <w:rPr>
                <w:sz w:val="22"/>
                <w:szCs w:val="22"/>
              </w:rPr>
              <w:t>emerge from the researcher-participant interaction.</w:t>
            </w:r>
          </w:p>
        </w:tc>
        <w:tc>
          <w:tcPr>
            <w:tcW w:w="2393" w:type="dxa"/>
          </w:tcPr>
          <w:p w14:paraId="2BC048FE" w14:textId="7F80713E" w:rsidR="00950DEE" w:rsidRPr="00835534" w:rsidRDefault="00486D04" w:rsidP="00486D04">
            <w:pPr>
              <w:jc w:val="left"/>
              <w:rPr>
                <w:sz w:val="22"/>
                <w:szCs w:val="22"/>
              </w:rPr>
            </w:pPr>
            <w:r w:rsidRPr="00835534">
              <w:rPr>
                <w:sz w:val="22"/>
                <w:szCs w:val="22"/>
              </w:rPr>
              <w:t xml:space="preserve">Knowing through </w:t>
            </w:r>
            <w:r w:rsidR="003263AE">
              <w:rPr>
                <w:sz w:val="22"/>
                <w:szCs w:val="22"/>
              </w:rPr>
              <w:t>constructing</w:t>
            </w:r>
            <w:r w:rsidR="00233A74">
              <w:rPr>
                <w:sz w:val="22"/>
                <w:szCs w:val="22"/>
              </w:rPr>
              <w:t>.</w:t>
            </w:r>
            <w:r w:rsidRPr="00835534">
              <w:rPr>
                <w:sz w:val="22"/>
                <w:szCs w:val="22"/>
              </w:rPr>
              <w:t xml:space="preserve"> </w:t>
            </w:r>
            <w:r w:rsidR="00233A74">
              <w:rPr>
                <w:sz w:val="22"/>
                <w:szCs w:val="22"/>
              </w:rPr>
              <w:t>O</w:t>
            </w:r>
            <w:r w:rsidRPr="00835534">
              <w:rPr>
                <w:sz w:val="22"/>
                <w:szCs w:val="22"/>
              </w:rPr>
              <w:t>bjectively constrained construction within a context. Iterative circumscription reveals meaning</w:t>
            </w:r>
            <w:r w:rsidR="003263AE">
              <w:rPr>
                <w:sz w:val="22"/>
                <w:szCs w:val="22"/>
              </w:rPr>
              <w:t>.</w:t>
            </w:r>
          </w:p>
        </w:tc>
        <w:tc>
          <w:tcPr>
            <w:tcW w:w="2393" w:type="dxa"/>
          </w:tcPr>
          <w:p w14:paraId="0B7A0A9D" w14:textId="5914661C" w:rsidR="00950DEE" w:rsidRPr="00835534" w:rsidRDefault="00486D04" w:rsidP="00486D04">
            <w:pPr>
              <w:jc w:val="left"/>
              <w:rPr>
                <w:sz w:val="22"/>
                <w:szCs w:val="22"/>
              </w:rPr>
            </w:pPr>
            <w:r w:rsidRPr="00835534">
              <w:rPr>
                <w:sz w:val="22"/>
                <w:szCs w:val="22"/>
              </w:rPr>
              <w:t>Objective</w:t>
            </w:r>
            <w:r w:rsidR="00233A74">
              <w:rPr>
                <w:sz w:val="22"/>
                <w:szCs w:val="22"/>
              </w:rPr>
              <w:t>.</w:t>
            </w:r>
            <w:r w:rsidR="00352184">
              <w:rPr>
                <w:sz w:val="22"/>
                <w:szCs w:val="22"/>
              </w:rPr>
              <w:t xml:space="preserve"> </w:t>
            </w:r>
            <w:r w:rsidRPr="00835534">
              <w:rPr>
                <w:sz w:val="22"/>
                <w:szCs w:val="22"/>
              </w:rPr>
              <w:t>Detached observer of truth.</w:t>
            </w:r>
            <w:r w:rsidR="00352184">
              <w:rPr>
                <w:sz w:val="22"/>
                <w:szCs w:val="22"/>
              </w:rPr>
              <w:t xml:space="preserve"> </w:t>
            </w:r>
            <w:r w:rsidR="00352184" w:rsidRPr="00835534">
              <w:rPr>
                <w:sz w:val="22"/>
                <w:szCs w:val="22"/>
              </w:rPr>
              <w:t>Dispassionate</w:t>
            </w:r>
            <w:r w:rsidR="00352184">
              <w:rPr>
                <w:sz w:val="22"/>
                <w:szCs w:val="22"/>
              </w:rPr>
              <w:t>.</w:t>
            </w:r>
          </w:p>
          <w:p w14:paraId="0ABD0DC5" w14:textId="054D8F2B" w:rsidR="00486D04" w:rsidRPr="00835534" w:rsidRDefault="00486D04" w:rsidP="00486D04">
            <w:pPr>
              <w:jc w:val="center"/>
              <w:rPr>
                <w:sz w:val="22"/>
                <w:szCs w:val="22"/>
              </w:rPr>
            </w:pPr>
          </w:p>
        </w:tc>
      </w:tr>
      <w:tr w:rsidR="00950DEE" w14:paraId="55EBA7E7" w14:textId="77777777" w:rsidTr="00950DEE">
        <w:tc>
          <w:tcPr>
            <w:tcW w:w="2392" w:type="dxa"/>
          </w:tcPr>
          <w:p w14:paraId="735630FB" w14:textId="476D66B4" w:rsidR="00950DEE" w:rsidRDefault="00486D04" w:rsidP="00486D04">
            <w:pPr>
              <w:jc w:val="left"/>
            </w:pPr>
            <w:r>
              <w:t>Methodology</w:t>
            </w:r>
          </w:p>
        </w:tc>
        <w:tc>
          <w:tcPr>
            <w:tcW w:w="2393" w:type="dxa"/>
          </w:tcPr>
          <w:p w14:paraId="4CA21268" w14:textId="69E39E90" w:rsidR="00950DEE" w:rsidRPr="00835534" w:rsidRDefault="00486D04" w:rsidP="00486D04">
            <w:pPr>
              <w:jc w:val="left"/>
              <w:rPr>
                <w:sz w:val="22"/>
                <w:szCs w:val="22"/>
              </w:rPr>
            </w:pPr>
            <w:r w:rsidRPr="00835534">
              <w:rPr>
                <w:sz w:val="22"/>
                <w:szCs w:val="22"/>
              </w:rPr>
              <w:t>Participation</w:t>
            </w:r>
            <w:r w:rsidR="00835534">
              <w:rPr>
                <w:sz w:val="22"/>
                <w:szCs w:val="22"/>
              </w:rPr>
              <w:t>.</w:t>
            </w:r>
            <w:r w:rsidRPr="00835534">
              <w:rPr>
                <w:sz w:val="22"/>
                <w:szCs w:val="22"/>
              </w:rPr>
              <w:t xml:space="preserve"> qualitative</w:t>
            </w:r>
            <w:r w:rsidR="00835534">
              <w:rPr>
                <w:sz w:val="22"/>
                <w:szCs w:val="22"/>
              </w:rPr>
              <w:t>,</w:t>
            </w:r>
            <w:r w:rsidRPr="00835534">
              <w:rPr>
                <w:sz w:val="22"/>
                <w:szCs w:val="22"/>
              </w:rPr>
              <w:t xml:space="preserve"> </w:t>
            </w:r>
            <w:r w:rsidR="00835534" w:rsidRPr="00835534">
              <w:rPr>
                <w:sz w:val="22"/>
                <w:szCs w:val="22"/>
              </w:rPr>
              <w:t>dialectical,</w:t>
            </w:r>
            <w:r w:rsidR="00835534">
              <w:rPr>
                <w:sz w:val="22"/>
                <w:szCs w:val="22"/>
              </w:rPr>
              <w:t xml:space="preserve"> and</w:t>
            </w:r>
            <w:r w:rsidRPr="00835534">
              <w:rPr>
                <w:sz w:val="22"/>
                <w:szCs w:val="22"/>
              </w:rPr>
              <w:t xml:space="preserve"> </w:t>
            </w:r>
            <w:r w:rsidR="00835534">
              <w:rPr>
                <w:sz w:val="22"/>
                <w:szCs w:val="22"/>
              </w:rPr>
              <w:t>h</w:t>
            </w:r>
            <w:r w:rsidRPr="00835534">
              <w:rPr>
                <w:sz w:val="22"/>
                <w:szCs w:val="22"/>
              </w:rPr>
              <w:t>ermeneutical.</w:t>
            </w:r>
          </w:p>
        </w:tc>
        <w:tc>
          <w:tcPr>
            <w:tcW w:w="2393" w:type="dxa"/>
          </w:tcPr>
          <w:p w14:paraId="00A8F820" w14:textId="7F20FE10" w:rsidR="00950DEE" w:rsidRPr="00835534" w:rsidRDefault="00486D04" w:rsidP="00486D04">
            <w:pPr>
              <w:jc w:val="left"/>
              <w:rPr>
                <w:sz w:val="22"/>
                <w:szCs w:val="22"/>
              </w:rPr>
            </w:pPr>
            <w:r w:rsidRPr="00835534">
              <w:rPr>
                <w:sz w:val="22"/>
                <w:szCs w:val="22"/>
              </w:rPr>
              <w:t>Developmental. Measure artefactual impacts on the composite system.</w:t>
            </w:r>
          </w:p>
        </w:tc>
        <w:tc>
          <w:tcPr>
            <w:tcW w:w="2393" w:type="dxa"/>
          </w:tcPr>
          <w:p w14:paraId="6D439D05" w14:textId="169D059F" w:rsidR="00950DEE" w:rsidRPr="00835534" w:rsidRDefault="00486D04" w:rsidP="00486D04">
            <w:pPr>
              <w:jc w:val="left"/>
              <w:rPr>
                <w:sz w:val="22"/>
                <w:szCs w:val="22"/>
              </w:rPr>
            </w:pPr>
            <w:r w:rsidRPr="00835534">
              <w:rPr>
                <w:sz w:val="22"/>
                <w:szCs w:val="22"/>
              </w:rPr>
              <w:t>Observation</w:t>
            </w:r>
            <w:r w:rsidR="00233A74">
              <w:rPr>
                <w:sz w:val="22"/>
                <w:szCs w:val="22"/>
              </w:rPr>
              <w:t>.</w:t>
            </w:r>
            <w:r w:rsidRPr="00835534">
              <w:rPr>
                <w:sz w:val="22"/>
                <w:szCs w:val="22"/>
              </w:rPr>
              <w:t xml:space="preserve"> </w:t>
            </w:r>
            <w:r w:rsidR="00352184" w:rsidRPr="00835534">
              <w:rPr>
                <w:sz w:val="22"/>
                <w:szCs w:val="22"/>
              </w:rPr>
              <w:t>statistical</w:t>
            </w:r>
            <w:r w:rsidR="00352184">
              <w:rPr>
                <w:sz w:val="22"/>
                <w:szCs w:val="22"/>
              </w:rPr>
              <w:t xml:space="preserve">, </w:t>
            </w:r>
            <w:r w:rsidRPr="00835534">
              <w:rPr>
                <w:sz w:val="22"/>
                <w:szCs w:val="22"/>
              </w:rPr>
              <w:t>quantitative.</w:t>
            </w:r>
          </w:p>
        </w:tc>
      </w:tr>
      <w:tr w:rsidR="00950DEE" w14:paraId="797D9C2E" w14:textId="77777777" w:rsidTr="00950DEE">
        <w:tc>
          <w:tcPr>
            <w:tcW w:w="2392" w:type="dxa"/>
          </w:tcPr>
          <w:p w14:paraId="4C951B44" w14:textId="702E6464" w:rsidR="00950DEE" w:rsidRDefault="00486D04" w:rsidP="00486D04">
            <w:pPr>
              <w:jc w:val="left"/>
            </w:pPr>
            <w:r>
              <w:t>Axiology</w:t>
            </w:r>
          </w:p>
        </w:tc>
        <w:tc>
          <w:tcPr>
            <w:tcW w:w="2393" w:type="dxa"/>
          </w:tcPr>
          <w:p w14:paraId="0F43CB16" w14:textId="10C3DBB3" w:rsidR="00950DEE" w:rsidRPr="00835534" w:rsidRDefault="00486D04" w:rsidP="00486D04">
            <w:pPr>
              <w:jc w:val="left"/>
              <w:rPr>
                <w:sz w:val="22"/>
                <w:szCs w:val="22"/>
              </w:rPr>
            </w:pPr>
            <w:r w:rsidRPr="00835534">
              <w:rPr>
                <w:sz w:val="22"/>
                <w:szCs w:val="22"/>
              </w:rPr>
              <w:t>Understanding</w:t>
            </w:r>
            <w:r w:rsidR="00A21C9E">
              <w:rPr>
                <w:sz w:val="22"/>
                <w:szCs w:val="22"/>
              </w:rPr>
              <w:t>.</w:t>
            </w:r>
            <w:r w:rsidRPr="00835534">
              <w:rPr>
                <w:sz w:val="22"/>
                <w:szCs w:val="22"/>
              </w:rPr>
              <w:t xml:space="preserve"> </w:t>
            </w:r>
            <w:r w:rsidR="00A21C9E">
              <w:rPr>
                <w:sz w:val="22"/>
                <w:szCs w:val="22"/>
              </w:rPr>
              <w:t>D</w:t>
            </w:r>
            <w:r w:rsidRPr="00835534">
              <w:rPr>
                <w:sz w:val="22"/>
                <w:szCs w:val="22"/>
              </w:rPr>
              <w:t xml:space="preserve">escription and situated. </w:t>
            </w:r>
          </w:p>
        </w:tc>
        <w:tc>
          <w:tcPr>
            <w:tcW w:w="2393" w:type="dxa"/>
          </w:tcPr>
          <w:p w14:paraId="36D2B421" w14:textId="2C4F3F38" w:rsidR="00950DEE" w:rsidRPr="00835534" w:rsidRDefault="00352184" w:rsidP="00486D04">
            <w:pPr>
              <w:jc w:val="left"/>
              <w:rPr>
                <w:sz w:val="22"/>
                <w:szCs w:val="22"/>
              </w:rPr>
            </w:pPr>
            <w:r w:rsidRPr="00835534">
              <w:rPr>
                <w:sz w:val="22"/>
                <w:szCs w:val="22"/>
              </w:rPr>
              <w:t>Creation</w:t>
            </w:r>
            <w:r>
              <w:rPr>
                <w:sz w:val="22"/>
                <w:szCs w:val="22"/>
              </w:rPr>
              <w:t xml:space="preserve">, </w:t>
            </w:r>
            <w:r w:rsidR="00486D04" w:rsidRPr="00835534">
              <w:rPr>
                <w:sz w:val="22"/>
                <w:szCs w:val="22"/>
              </w:rPr>
              <w:t>Control</w:t>
            </w:r>
            <w:r>
              <w:rPr>
                <w:sz w:val="22"/>
                <w:szCs w:val="22"/>
              </w:rPr>
              <w:t>,</w:t>
            </w:r>
            <w:r w:rsidR="00486D04" w:rsidRPr="00835534">
              <w:rPr>
                <w:sz w:val="22"/>
                <w:szCs w:val="22"/>
              </w:rPr>
              <w:t xml:space="preserve"> </w:t>
            </w:r>
            <w:r>
              <w:rPr>
                <w:sz w:val="22"/>
                <w:szCs w:val="22"/>
              </w:rPr>
              <w:t>P</w:t>
            </w:r>
            <w:r w:rsidR="00486D04" w:rsidRPr="00835534">
              <w:rPr>
                <w:sz w:val="22"/>
                <w:szCs w:val="22"/>
              </w:rPr>
              <w:t>rogress</w:t>
            </w:r>
            <w:r>
              <w:rPr>
                <w:sz w:val="22"/>
                <w:szCs w:val="22"/>
              </w:rPr>
              <w:t>(</w:t>
            </w:r>
            <w:r w:rsidRPr="00835534">
              <w:rPr>
                <w:sz w:val="22"/>
                <w:szCs w:val="22"/>
              </w:rPr>
              <w:t>improvement</w:t>
            </w:r>
            <w:r>
              <w:rPr>
                <w:sz w:val="22"/>
                <w:szCs w:val="22"/>
              </w:rPr>
              <w:t>), and</w:t>
            </w:r>
            <w:r w:rsidR="00486D04" w:rsidRPr="00835534">
              <w:rPr>
                <w:sz w:val="22"/>
                <w:szCs w:val="22"/>
              </w:rPr>
              <w:t xml:space="preserve"> understanding</w:t>
            </w:r>
            <w:r w:rsidR="003263AE">
              <w:rPr>
                <w:sz w:val="22"/>
                <w:szCs w:val="22"/>
              </w:rPr>
              <w:t>.</w:t>
            </w:r>
          </w:p>
        </w:tc>
        <w:tc>
          <w:tcPr>
            <w:tcW w:w="2393" w:type="dxa"/>
          </w:tcPr>
          <w:p w14:paraId="4C55251D" w14:textId="4D5BE273" w:rsidR="00950DEE" w:rsidRPr="00835534" w:rsidRDefault="00486D04" w:rsidP="00486D04">
            <w:pPr>
              <w:jc w:val="left"/>
              <w:rPr>
                <w:sz w:val="22"/>
                <w:szCs w:val="22"/>
              </w:rPr>
            </w:pPr>
            <w:r w:rsidRPr="00835534">
              <w:rPr>
                <w:sz w:val="22"/>
                <w:szCs w:val="22"/>
              </w:rPr>
              <w:t>Truth</w:t>
            </w:r>
            <w:r w:rsidR="00233A74">
              <w:rPr>
                <w:sz w:val="22"/>
                <w:szCs w:val="22"/>
              </w:rPr>
              <w:t>.</w:t>
            </w:r>
            <w:r w:rsidR="00352184">
              <w:rPr>
                <w:sz w:val="22"/>
                <w:szCs w:val="22"/>
              </w:rPr>
              <w:t xml:space="preserve"> </w:t>
            </w:r>
            <w:r w:rsidR="00352184" w:rsidRPr="00835534">
              <w:rPr>
                <w:sz w:val="22"/>
                <w:szCs w:val="22"/>
              </w:rPr>
              <w:t>beautiful</w:t>
            </w:r>
            <w:r w:rsidR="00352184">
              <w:rPr>
                <w:sz w:val="22"/>
                <w:szCs w:val="22"/>
              </w:rPr>
              <w:t xml:space="preserve"> and</w:t>
            </w:r>
            <w:r w:rsidRPr="00835534">
              <w:rPr>
                <w:sz w:val="22"/>
                <w:szCs w:val="22"/>
              </w:rPr>
              <w:t xml:space="preserve"> universal</w:t>
            </w:r>
            <w:r w:rsidR="00352184">
              <w:rPr>
                <w:sz w:val="22"/>
                <w:szCs w:val="22"/>
              </w:rPr>
              <w:t>. P</w:t>
            </w:r>
            <w:r w:rsidRPr="00835534">
              <w:rPr>
                <w:sz w:val="22"/>
                <w:szCs w:val="22"/>
              </w:rPr>
              <w:t>rediction</w:t>
            </w:r>
            <w:r w:rsidR="003263AE">
              <w:rPr>
                <w:sz w:val="22"/>
                <w:szCs w:val="22"/>
              </w:rPr>
              <w:t>.</w:t>
            </w:r>
          </w:p>
        </w:tc>
      </w:tr>
    </w:tbl>
    <w:p w14:paraId="39E45A10" w14:textId="085FE943" w:rsidR="00D56974" w:rsidRDefault="00D56974" w:rsidP="00E67312">
      <w:pPr>
        <w:pStyle w:val="Heading3"/>
      </w:pPr>
      <w:bookmarkStart w:id="28" w:name="_Toc72028617"/>
      <w:commentRangeStart w:id="29"/>
      <w:r>
        <w:t>The interpretivism paradigm</w:t>
      </w:r>
      <w:bookmarkEnd w:id="28"/>
      <w:commentRangeEnd w:id="29"/>
      <w:r w:rsidR="00334801">
        <w:rPr>
          <w:rStyle w:val="CommentReference"/>
          <w:rFonts w:cs="Times New Roman"/>
          <w:bCs w:val="0"/>
          <w:i w:val="0"/>
        </w:rPr>
        <w:commentReference w:id="29"/>
      </w:r>
    </w:p>
    <w:p w14:paraId="22B63A09" w14:textId="2061A067" w:rsidR="00BE3D6D" w:rsidRDefault="00DB4C44" w:rsidP="00F05F89">
      <w:r>
        <w:t>The i</w:t>
      </w:r>
      <w:r w:rsidR="001F799C">
        <w:t>nterpretivism</w:t>
      </w:r>
      <w:r>
        <w:t xml:space="preserve"> paradigm is there to understand and research the subjective world of human experience and emphasises the understanding of individuals and the interpretation of the world around them </w:t>
      </w:r>
      <w:r>
        <w:fldChar w:fldCharType="begin"/>
      </w:r>
      <w:r>
        <w:instrText xml:space="preserve"> ADDIN EN.CITE &lt;EndNote&gt;&lt;Cite&gt;&lt;Author&gt;Dean&lt;/Author&gt;&lt;Year&gt;2018&lt;/Year&gt;&lt;RecNum&gt;57&lt;/RecNum&gt;&lt;DisplayText&gt;(Dean, 2018)&lt;/DisplayText&gt;&lt;record&gt;&lt;rec-number&gt;57&lt;/rec-number&gt;&lt;foreign-keys&gt;&lt;key app="EN" db-id="525d9sr0qsvde5evfr0ps52ifpp52v555xtd" timestamp="1621020244"&gt;57&lt;/key&gt;&lt;/foreign-keys&gt;&lt;ref-type name="Journal Article"&gt;17&lt;/ref-type&gt;&lt;contributors&gt;&lt;authors&gt;&lt;author&gt;Bonnie Amelia Dean &lt;/author&gt;&lt;/authors&gt;&lt;/contributors&gt;&lt;titles&gt;&lt;title&gt;THE INTERPRETIVIST AND THE LEARNER&lt;/title&gt;&lt;/titles&gt;&lt;dates&gt;&lt;year&gt;2018&lt;/year&gt;&lt;/dates&gt;&lt;urls&gt;&lt;related-urls&gt;&lt;url&gt;http://ijds.org/Volume13/IJDSv13p001-008Dean3944.pdf&lt;/url&gt;&lt;/related-urls&gt;&lt;/urls&gt;&lt;/record&gt;&lt;/Cite&gt;&lt;/EndNote&gt;</w:instrText>
      </w:r>
      <w:r>
        <w:fldChar w:fldCharType="separate"/>
      </w:r>
      <w:r>
        <w:rPr>
          <w:noProof/>
        </w:rPr>
        <w:t>(Dean, 2018)</w:t>
      </w:r>
      <w:r>
        <w:fldChar w:fldCharType="end"/>
      </w:r>
      <w:r>
        <w:t xml:space="preserve">. Through a consistent manner, grounding theory is used to analyse and gather data, and researchers try to discover </w:t>
      </w:r>
      <w:r>
        <w:lastRenderedPageBreak/>
        <w:t xml:space="preserve">patterns in the data collected to understand </w:t>
      </w:r>
      <w:r w:rsidR="00D214FB">
        <w:t xml:space="preserve">a generated theory or phenomenon </w:t>
      </w:r>
      <w:r w:rsidR="00D214FB">
        <w:fldChar w:fldCharType="begin"/>
      </w:r>
      <w:r w:rsidR="00D214FB">
        <w:instrText xml:space="preserve"> ADDIN EN.CITE &lt;EndNote&gt;&lt;Cite&gt;&lt;Author&gt;Strauss&lt;/Author&gt;&lt;Year&gt;1990&lt;/Year&gt;&lt;RecNum&gt;58&lt;/RecNum&gt;&lt;DisplayText&gt;(Strauss &amp;amp; Corbin, 1990)&lt;/DisplayText&gt;&lt;record&gt;&lt;rec-number&gt;58&lt;/rec-number&gt;&lt;foreign-keys&gt;&lt;key app="EN" db-id="525d9sr0qsvde5evfr0ps52ifpp52v555xtd" timestamp="1621020781"&gt;58&lt;/key&gt;&lt;/foreign-keys&gt;&lt;ref-type name="Book"&gt;6&lt;/ref-type&gt;&lt;contributors&gt;&lt;authors&gt;&lt;author&gt;Strauss, Anselm&lt;/author&gt;&lt;author&gt;Corbin, Juliet&lt;/author&gt;&lt;/authors&gt;&lt;/contributors&gt;&lt;titles&gt;&lt;title&gt;Basics of qualitative research&lt;/title&gt;&lt;/titles&gt;&lt;dates&gt;&lt;year&gt;1990&lt;/year&gt;&lt;/dates&gt;&lt;publisher&gt;Sage publications&lt;/publisher&gt;&lt;isbn&gt;0803932502&lt;/isbn&gt;&lt;urls&gt;&lt;/urls&gt;&lt;/record&gt;&lt;/Cite&gt;&lt;/EndNote&gt;</w:instrText>
      </w:r>
      <w:r w:rsidR="00D214FB">
        <w:fldChar w:fldCharType="separate"/>
      </w:r>
      <w:r w:rsidR="00D214FB">
        <w:rPr>
          <w:noProof/>
        </w:rPr>
        <w:t>(Strauss &amp; Corbin, 1990)</w:t>
      </w:r>
      <w:r w:rsidR="00D214FB">
        <w:fldChar w:fldCharType="end"/>
      </w:r>
      <w:r>
        <w:t>.</w:t>
      </w:r>
      <w:r w:rsidR="001F799C">
        <w:t xml:space="preserve"> </w:t>
      </w:r>
    </w:p>
    <w:p w14:paraId="5EE30349" w14:textId="48273483" w:rsidR="00D56974" w:rsidRDefault="00D56974" w:rsidP="00E67312">
      <w:pPr>
        <w:pStyle w:val="Heading3"/>
      </w:pPr>
      <w:bookmarkStart w:id="30" w:name="_Toc72028618"/>
      <w:r>
        <w:t>Design science paradigm</w:t>
      </w:r>
      <w:bookmarkEnd w:id="30"/>
    </w:p>
    <w:p w14:paraId="57D21D20" w14:textId="0B62DA1C" w:rsidR="00BE3D6D" w:rsidRDefault="00BE3D6D" w:rsidP="00F05F89">
      <w:r>
        <w:t xml:space="preserve">Design science as a </w:t>
      </w:r>
      <w:r w:rsidR="00DB4C44">
        <w:t xml:space="preserve">paradigm </w:t>
      </w:r>
      <w:r>
        <w:t xml:space="preserve">is based on two major activities that are design, and investigation of the artifact </w:t>
      </w:r>
      <w:r>
        <w:fldChar w:fldCharType="begin"/>
      </w:r>
      <w:r>
        <w:instrText xml:space="preserve"> ADDIN EN.CITE &lt;EndNote&gt;&lt;Cite&gt;&lt;Author&gt;Wieringa&lt;/Author&gt;&lt;Year&gt;2014&lt;/Year&gt;&lt;RecNum&gt;55&lt;/RecNum&gt;&lt;DisplayText&gt;(Wieringa, 2014)&lt;/DisplayText&gt;&lt;record&gt;&lt;rec-number&gt;55&lt;/rec-number&gt;&lt;foreign-keys&gt;&lt;key app="EN" db-id="525d9sr0qsvde5evfr0ps52ifpp52v555xtd" timestamp="1621019198"&gt;55&lt;/key&gt;&lt;/foreign-keys&gt;&lt;ref-type name="Book"&gt;6&lt;/ref-type&gt;&lt;contributors&gt;&lt;authors&gt;&lt;author&gt;Wieringa, Roel J&lt;/author&gt;&lt;/authors&gt;&lt;/contributors&gt;&lt;titles&gt;&lt;title&gt;Design science methodology for information systems and software engineering&lt;/title&gt;&lt;/titles&gt;&lt;dates&gt;&lt;year&gt;2014&lt;/year&gt;&lt;/dates&gt;&lt;publisher&gt;Springer&lt;/publisher&gt;&lt;isbn&gt;3662438399&lt;/isbn&gt;&lt;urls&gt;&lt;/urls&gt;&lt;/record&gt;&lt;/Cite&gt;&lt;/EndNote&gt;</w:instrText>
      </w:r>
      <w:r>
        <w:fldChar w:fldCharType="separate"/>
      </w:r>
      <w:r>
        <w:rPr>
          <w:noProof/>
        </w:rPr>
        <w:t>(Wieringa, 2014)</w:t>
      </w:r>
      <w:r>
        <w:fldChar w:fldCharType="end"/>
      </w:r>
      <w:r>
        <w:t xml:space="preserve">. The design of the </w:t>
      </w:r>
      <w:del w:id="31" w:author="23676469" w:date="2021-05-19T13:33:00Z">
        <w:r w:rsidDel="00334801">
          <w:delText>artifact</w:delText>
        </w:r>
      </w:del>
      <w:ins w:id="32" w:author="23676469" w:date="2021-05-19T13:33:00Z">
        <w:r w:rsidR="00334801">
          <w:t>artefact</w:t>
        </w:r>
      </w:ins>
      <w:r>
        <w:t xml:space="preserve"> is </w:t>
      </w:r>
      <w:del w:id="33" w:author="23676469" w:date="2021-05-19T13:33:00Z">
        <w:r w:rsidDel="00334801">
          <w:delText>designed</w:delText>
        </w:r>
      </w:del>
      <w:ins w:id="34" w:author="23676469" w:date="2021-05-19T13:33:00Z">
        <w:r w:rsidR="00334801">
          <w:t>intended</w:t>
        </w:r>
      </w:ins>
      <w:r>
        <w:t xml:space="preserve"> to interact with someone or something to solve a certain problem. Evaluation methods in design science are to develop prototypes of the artifact, interviews and field experiments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p>
    <w:p w14:paraId="2D38068C" w14:textId="41CC2EE3" w:rsidR="00D56974" w:rsidRDefault="00334801" w:rsidP="00E67312">
      <w:pPr>
        <w:pStyle w:val="Heading3"/>
      </w:pPr>
      <w:bookmarkStart w:id="35" w:name="_Toc72028619"/>
      <w:ins w:id="36" w:author="23676469" w:date="2021-05-19T13:33:00Z">
        <w:r>
          <w:t>P</w:t>
        </w:r>
      </w:ins>
      <w:del w:id="37" w:author="23676469" w:date="2021-05-19T13:33:00Z">
        <w:r w:rsidR="00D56974" w:rsidDel="00334801">
          <w:delText>p</w:delText>
        </w:r>
      </w:del>
      <w:r w:rsidR="00D56974">
        <w:t>ositivism paradigm</w:t>
      </w:r>
      <w:bookmarkEnd w:id="35"/>
    </w:p>
    <w:p w14:paraId="51B02AAC" w14:textId="12531F35" w:rsidR="00CE5C72" w:rsidRDefault="009330B7" w:rsidP="00F05F89">
      <w:r>
        <w:t>T</w:t>
      </w:r>
      <w:r w:rsidR="00F322B4">
        <w:t>he positivism</w:t>
      </w:r>
      <w:r>
        <w:t xml:space="preserve"> paradigm is based on the theory that to maximise the understanding of humanity is trough reason and observation </w:t>
      </w:r>
      <w:r>
        <w:fldChar w:fldCharType="begin"/>
      </w:r>
      <w:r>
        <w:instrText xml:space="preserve"> ADDIN EN.CITE &lt;EndNote&gt;&lt;Cite&gt;&lt;Author&gt;Ntgrty&lt;/Author&gt;&lt;Year&gt;2016&lt;/Year&gt;&lt;RecNum&gt;53&lt;/RecNum&gt;&lt;DisplayText&gt;(Ntgrty, 2016)&lt;/DisplayText&gt;&lt;record&gt;&lt;rec-number&gt;53&lt;/rec-number&gt;&lt;foreign-keys&gt;&lt;key app="EN" db-id="525d9sr0qsvde5evfr0ps52ifpp52v555xtd" timestamp="1621017654"&gt;53&lt;/key&gt;&lt;/foreign-keys&gt;&lt;ref-type name="Web Page"&gt;12&lt;/ref-type&gt;&lt;contributors&gt;&lt;authors&gt;&lt;author&gt;Ntgrty&lt;/author&gt;&lt;/authors&gt;&lt;/contributors&gt;&lt;titles&gt;&lt;title&gt;The research paradigms: Positivism&lt;/title&gt;&lt;/titles&gt;&lt;dates&gt;&lt;year&gt;2016&lt;/year&gt;&lt;/dates&gt;&lt;urls&gt;&lt;related-urls&gt;&lt;url&gt;https://www.intgrty.co.za/2016/07/19/the-research-paradigms-positivism/#:~:text=The%20positivist%20paradigm%20of%20exploring,be%20the%20basis%20for%20science.&lt;/url&gt;&lt;/related-urls&gt;&lt;/urls&gt;&lt;/record&gt;&lt;/Cite&gt;&lt;/EndNote&gt;</w:instrText>
      </w:r>
      <w:r>
        <w:fldChar w:fldCharType="separate"/>
      </w:r>
      <w:r>
        <w:rPr>
          <w:noProof/>
        </w:rPr>
        <w:t>(Ntgrty, 2016)</w:t>
      </w:r>
      <w:r>
        <w:fldChar w:fldCharType="end"/>
      </w:r>
      <w:r>
        <w:t>.</w:t>
      </w:r>
      <w:r w:rsidR="00D8274A">
        <w:t xml:space="preserve"> According to this paradigm</w:t>
      </w:r>
      <w:r w:rsidR="0001616B">
        <w:t xml:space="preserve">, the assumption is made that reality is independent from humanity. </w:t>
      </w:r>
      <w:r w:rsidR="00934FE8">
        <w:t xml:space="preserve">It focuses on getting facts through empirical qualitative analysis and methods and is based on solving everyday problems with the use of analysing statistics </w:t>
      </w:r>
      <w:r w:rsidR="00934FE8">
        <w:fldChar w:fldCharType="begin"/>
      </w:r>
      <w:r w:rsidR="00934FE8">
        <w:instrText xml:space="preserve"> ADDIN EN.CITE &lt;EndNote&gt;&lt;Cite&gt;&lt;Author&gt;Vosloo&lt;/Author&gt;&lt;Year&gt;2014&lt;/Year&gt;&lt;RecNum&gt;54&lt;/RecNum&gt;&lt;DisplayText&gt;(Vosloo, 2014)&lt;/DisplayText&gt;&lt;record&gt;&lt;rec-number&gt;54&lt;/rec-number&gt;&lt;foreign-keys&gt;&lt;key app="EN" db-id="525d9sr0qsvde5evfr0ps52ifpp52v555xtd" timestamp="1621018330"&gt;54&lt;/key&gt;&lt;/foreign-keys&gt;&lt;ref-type name="Journal Article"&gt;17&lt;/ref-type&gt;&lt;contributors&gt;&lt;authors&gt;&lt;author&gt;JJ Vosloo&lt;/author&gt;&lt;/authors&gt;&lt;/contributors&gt;&lt;titles&gt;&lt;title&gt;Research design and methodology&lt;/title&gt;&lt;/titles&gt;&lt;dates&gt;&lt;year&gt;2014&lt;/year&gt;&lt;/dates&gt;&lt;urls&gt;&lt;related-urls&gt;&lt;url&gt;http://dspace.nwu.ac.za/bitstream/handle/10394/12269/Vosloo_JJ_Chapter_5.pdf?sequence=&lt;/url&gt;&lt;/related-urls&gt;&lt;/urls&gt;&lt;/record&gt;&lt;/Cite&gt;&lt;/EndNote&gt;</w:instrText>
      </w:r>
      <w:r w:rsidR="00934FE8">
        <w:fldChar w:fldCharType="separate"/>
      </w:r>
      <w:r w:rsidR="00934FE8">
        <w:rPr>
          <w:noProof/>
        </w:rPr>
        <w:t>(Vosloo, 2014)</w:t>
      </w:r>
      <w:r w:rsidR="00934FE8">
        <w:fldChar w:fldCharType="end"/>
      </w:r>
      <w:r w:rsidR="00934FE8">
        <w:t>.</w:t>
      </w:r>
    </w:p>
    <w:p w14:paraId="33A58DF4" w14:textId="2D0EED80" w:rsidR="007E6B46" w:rsidRDefault="007E6B46" w:rsidP="002432A0">
      <w:pPr>
        <w:pStyle w:val="Heading2"/>
      </w:pPr>
      <w:bookmarkStart w:id="38" w:name="_Toc72028620"/>
      <w:r>
        <w:t>Positioning and motivation of the chosen paradigm</w:t>
      </w:r>
      <w:bookmarkEnd w:id="38"/>
    </w:p>
    <w:p w14:paraId="5E3E627D" w14:textId="027246BB" w:rsidR="00D47E6D" w:rsidRDefault="00D47E6D" w:rsidP="00F05F89">
      <w:r>
        <w:t>As the primary objective of t</w:t>
      </w:r>
      <w:r w:rsidR="006C717B">
        <w:t>his study is to develop a web application to improve communication in the industry</w:t>
      </w:r>
      <w:r>
        <w:t xml:space="preserve">, design science research was chosen to be the most applicable paradigm for this study. </w:t>
      </w:r>
      <w:r w:rsidR="006C717B">
        <w:t xml:space="preserve"> Researchers using design science use and artifact to solve a certain problem</w:t>
      </w:r>
      <w:r w:rsidR="00674F48">
        <w:t xml:space="preserve"> </w:t>
      </w:r>
      <w:r w:rsidR="00674F48">
        <w:fldChar w:fldCharType="begin"/>
      </w:r>
      <w:r w:rsidR="00674F48">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rsidR="00674F48">
        <w:fldChar w:fldCharType="separate"/>
      </w:r>
      <w:r w:rsidR="00674F48">
        <w:rPr>
          <w:noProof/>
        </w:rPr>
        <w:t>(Peffers, 2008)</w:t>
      </w:r>
      <w:r w:rsidR="00674F48">
        <w:fldChar w:fldCharType="end"/>
      </w:r>
      <w:r w:rsidR="006C717B">
        <w:t xml:space="preserve">, </w:t>
      </w:r>
      <w:commentRangeStart w:id="39"/>
      <w:r w:rsidR="006C717B">
        <w:t xml:space="preserve">thus designing and investigating </w:t>
      </w:r>
      <w:r w:rsidR="00674F48">
        <w:t>a web application will solve the main problem of this study</w:t>
      </w:r>
      <w:commentRangeEnd w:id="39"/>
      <w:r w:rsidR="00334801">
        <w:rPr>
          <w:rStyle w:val="CommentReference"/>
        </w:rPr>
        <w:commentReference w:id="39"/>
      </w:r>
      <w:r w:rsidR="00674F48">
        <w:t>.</w:t>
      </w:r>
    </w:p>
    <w:p w14:paraId="30BA1640" w14:textId="3228A2B9" w:rsidR="00F05F89" w:rsidRDefault="00D47E6D" w:rsidP="00F05F89">
      <w:r>
        <w:t>A web application</w:t>
      </w:r>
      <w:ins w:id="40" w:author="23676469" w:date="2021-05-19T13:36:00Z">
        <w:r w:rsidR="00334801">
          <w:t xml:space="preserve"> serves as</w:t>
        </w:r>
      </w:ins>
      <w:r>
        <w:t xml:space="preserve"> a way of getting information easily and is accessible on any computer device that has an internet connection.</w:t>
      </w:r>
      <w:r w:rsidR="001856FD">
        <w:t xml:space="preserve"> This will further increase the effectiveness of the artifact and achieve the objectives of this study.</w:t>
      </w:r>
      <w:r w:rsidR="006C717B">
        <w:t xml:space="preserve"> </w:t>
      </w:r>
    </w:p>
    <w:p w14:paraId="59AC1299" w14:textId="62C4D531" w:rsidR="00674F48" w:rsidRPr="00F05F89" w:rsidRDefault="00674F48" w:rsidP="00F05F89">
      <w:commentRangeStart w:id="41"/>
      <w:r>
        <w:t>Design science research was the most suitable paradigm and will be discussed in the next section</w:t>
      </w:r>
      <w:r w:rsidR="00013945">
        <w:t xml:space="preserve"> of the paper</w:t>
      </w:r>
      <w:r>
        <w:t>.</w:t>
      </w:r>
      <w:commentRangeEnd w:id="41"/>
      <w:r w:rsidR="00334801">
        <w:rPr>
          <w:rStyle w:val="CommentReference"/>
        </w:rPr>
        <w:commentReference w:id="41"/>
      </w:r>
    </w:p>
    <w:p w14:paraId="6F51882F" w14:textId="59886FD6" w:rsidR="007E6B46" w:rsidRDefault="007E6B46" w:rsidP="002432A0">
      <w:pPr>
        <w:pStyle w:val="Heading2"/>
      </w:pPr>
      <w:bookmarkStart w:id="42" w:name="_Toc72028621"/>
      <w:commentRangeStart w:id="43"/>
      <w:commentRangeStart w:id="44"/>
      <w:r>
        <w:lastRenderedPageBreak/>
        <w:t>Research methodology literature</w:t>
      </w:r>
      <w:bookmarkEnd w:id="42"/>
      <w:commentRangeEnd w:id="43"/>
      <w:r w:rsidR="00CA7A87">
        <w:rPr>
          <w:rStyle w:val="CommentReference"/>
          <w:rFonts w:cs="Times New Roman"/>
          <w:b w:val="0"/>
          <w:bCs w:val="0"/>
          <w:i w:val="0"/>
          <w:iCs w:val="0"/>
        </w:rPr>
        <w:commentReference w:id="43"/>
      </w:r>
      <w:commentRangeEnd w:id="44"/>
      <w:r w:rsidR="00CA7A87">
        <w:rPr>
          <w:rStyle w:val="CommentReference"/>
          <w:rFonts w:cs="Times New Roman"/>
          <w:b w:val="0"/>
          <w:bCs w:val="0"/>
          <w:i w:val="0"/>
          <w:iCs w:val="0"/>
        </w:rPr>
        <w:commentReference w:id="44"/>
      </w:r>
    </w:p>
    <w:p w14:paraId="623757E8" w14:textId="3F68E43E" w:rsidR="00E85FA5" w:rsidRDefault="005A7326" w:rsidP="00E85FA5">
      <w:commentRangeStart w:id="45"/>
      <w:r>
        <w:t xml:space="preserve">According to </w:t>
      </w:r>
      <w:r>
        <w:fldChar w:fldCharType="begin"/>
      </w:r>
      <w:r>
        <w:instrText xml:space="preserve"> ADDIN EN.CITE &lt;EndNote&gt;&lt;Cite AuthorYear="1"&gt;&lt;Author&gt;Pello&lt;/Author&gt;&lt;Year&gt;2018&lt;/Year&gt;&lt;RecNum&gt;66&lt;/RecNum&gt;&lt;DisplayText&gt;Pello (2018)&lt;/DisplayText&gt;&lt;record&gt;&lt;rec-number&gt;66&lt;/rec-number&gt;&lt;foreign-keys&gt;&lt;key app="EN" db-id="525d9sr0qsvde5evfr0ps52ifpp52v555xtd" timestamp="1621108562"&gt;66&lt;/key&gt;&lt;/foreign-keys&gt;&lt;ref-type name="Journal Article"&gt;17&lt;/ref-type&gt;&lt;contributors&gt;&lt;authors&gt;&lt;author&gt;Rauno Pello&lt;/author&gt;&lt;/authors&gt;&lt;/contributors&gt;&lt;titles&gt;&lt;title&gt;Design science research — a short summary&lt;/title&gt;&lt;/titles&gt;&lt;dates&gt;&lt;year&gt;2018&lt;/year&gt;&lt;/dates&gt;&lt;urls&gt;&lt;related-urls&gt;&lt;url&gt;https://medium.com/@pello/design-science-research-a-summary-bb538a40f669&lt;/url&gt;&lt;/related-urls&gt;&lt;/urls&gt;&lt;/record&gt;&lt;/Cite&gt;&lt;/EndNote&gt;</w:instrText>
      </w:r>
      <w:r>
        <w:fldChar w:fldCharType="separate"/>
      </w:r>
      <w:r>
        <w:rPr>
          <w:noProof/>
        </w:rPr>
        <w:t>Pello (2018)</w:t>
      </w:r>
      <w:r>
        <w:fldChar w:fldCharType="end"/>
      </w:r>
      <w:r>
        <w:t xml:space="preserve"> design science research is a new approach to research to reach a goal of creating a new reality, instead of making sense of an existing reality. Whereas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defines design science research as a set or “lens” of analytical and synthetic perspectives and techniques for conducting research in Information Systems.</w:t>
      </w:r>
    </w:p>
    <w:p w14:paraId="59661379" w14:textId="77777777" w:rsidR="009212BD" w:rsidRDefault="005A7326" w:rsidP="00E85FA5">
      <w:r>
        <w:t xml:space="preserve">Design science research usually involves the development of a design theory or an artifact as well as finding a way to improve the current state of the way that it is being used, as well as researching existing knowledge </w:t>
      </w:r>
      <w:r>
        <w:fldChar w:fldCharType="begin"/>
      </w:r>
      <w:r>
        <w:instrText xml:space="preserve"> ADDIN EN.CITE &lt;EndNote&gt;&lt;Cite&gt;&lt;Author&gt;Ken Peffers&lt;/Author&gt;&lt;Year&gt;2008&lt;/Year&gt;&lt;RecNum&gt;56&lt;/RecNum&gt;&lt;DisplayText&gt;(Ken Peffers, 2008)&lt;/DisplayText&gt;&lt;record&gt;&lt;rec-number&gt;56&lt;/rec-number&gt;&lt;foreign-keys&gt;&lt;key app="EN" db-id="525d9sr0qsvde5evfr0ps52ifpp52v555xtd" timestamp="1621020035"&gt;56&lt;/key&gt;&lt;/foreign-keys&gt;&lt;ref-type name="Journal Article"&gt;17&lt;/ref-type&gt;&lt;contributors&gt;&lt;authors&gt;&lt;author&gt;Ken Peffers, Marcus Rothenberger, Tuure Tuunanen and Reza Vaezi&lt;/author&gt;&lt;/authors&gt;&lt;/contributors&gt;&lt;titles&gt;&lt;title&gt;Design Science Research Evaluation&lt;/title&gt;&lt;/titles&gt;&lt;dates&gt;&lt;year&gt;2008&lt;/year&gt;&lt;/dates&gt;&lt;urls&gt;&lt;related-urls&gt;&lt;url&gt;http://www.sirel.fi/ttt/Downloads/Peffers%20et%20al%20DSR%20Evaluation.pdf&lt;/url&gt;&lt;/related-urls&gt;&lt;/urls&gt;&lt;/record&gt;&lt;/Cite&gt;&lt;/EndNote&gt;</w:instrText>
      </w:r>
      <w:r>
        <w:fldChar w:fldCharType="separate"/>
      </w:r>
      <w:r>
        <w:rPr>
          <w:noProof/>
        </w:rPr>
        <w:t>(Ken Peffers, 2008)</w:t>
      </w:r>
      <w:r>
        <w:fldChar w:fldCharType="end"/>
      </w:r>
      <w:r>
        <w:t>.</w:t>
      </w:r>
      <w:r w:rsidR="009212BD">
        <w:t xml:space="preserve"> </w:t>
      </w:r>
      <w:commentRangeEnd w:id="45"/>
      <w:r w:rsidR="00CA7A87">
        <w:rPr>
          <w:rStyle w:val="CommentReference"/>
        </w:rPr>
        <w:commentReference w:id="45"/>
      </w:r>
    </w:p>
    <w:p w14:paraId="3609058D" w14:textId="3E7A768F" w:rsidR="005A7326" w:rsidRDefault="009212BD" w:rsidP="00E85FA5">
      <w:r>
        <w:t>Design science primarily focuses on two activities that can be used to understand the behaviour of certain aspects and improvement of Information Systems. These</w:t>
      </w:r>
      <w:r w:rsidR="0067598B">
        <w:t xml:space="preserve"> two activities that are focused on </w:t>
      </w:r>
      <w:r>
        <w:t xml:space="preserve">are: (1) the making of new knowledge with the use of the development of innovative </w:t>
      </w:r>
      <w:del w:id="46" w:author="23676469" w:date="2021-05-19T13:41:00Z">
        <w:r w:rsidDel="00CA7A87">
          <w:delText>artifacts</w:delText>
        </w:r>
      </w:del>
      <w:ins w:id="47" w:author="23676469" w:date="2021-05-19T13:41:00Z">
        <w:r w:rsidR="00CA7A87">
          <w:t>artefacts</w:t>
        </w:r>
      </w:ins>
      <w:r>
        <w:t xml:space="preserve"> </w:t>
      </w:r>
      <w:del w:id="48" w:author="23676469" w:date="2021-05-19T13:41:00Z">
        <w:r w:rsidR="005A7326" w:rsidDel="00CA7A87">
          <w:delText xml:space="preserve"> </w:delText>
        </w:r>
      </w:del>
      <w:r>
        <w:t xml:space="preserve">and (2) analysing the </w:t>
      </w:r>
      <w:del w:id="49" w:author="23676469" w:date="2021-05-19T13:41:00Z">
        <w:r w:rsidDel="00CA7A87">
          <w:delText>artifacts</w:delText>
        </w:r>
      </w:del>
      <w:ins w:id="50" w:author="23676469" w:date="2021-05-19T13:41:00Z">
        <w:r w:rsidR="00CA7A87">
          <w:t>artefacts</w:t>
        </w:r>
      </w:ins>
      <w:r>
        <w:t xml:space="preserve"> for its usefulness and performance with abstraction and reflection </w:t>
      </w:r>
      <w:commentRangeStart w:id="51"/>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commentRangeEnd w:id="51"/>
      <w:r w:rsidR="00CA7A87">
        <w:rPr>
          <w:rStyle w:val="CommentReference"/>
        </w:rPr>
        <w:commentReference w:id="51"/>
      </w:r>
      <w:r>
        <w:t xml:space="preserve">. Some artifacts in the process of design science </w:t>
      </w:r>
      <w:r w:rsidR="000F2BD0">
        <w:t>include</w:t>
      </w:r>
      <w:r>
        <w:t xml:space="preserve"> computer interfaces, </w:t>
      </w:r>
      <w:r w:rsidR="000F2BD0">
        <w:t>algorithms,</w:t>
      </w:r>
      <w:r>
        <w:t xml:space="preserve"> or system design methodologies.</w:t>
      </w:r>
    </w:p>
    <w:p w14:paraId="792B0201" w14:textId="55F42419" w:rsidR="009212BD" w:rsidRDefault="000F2BD0" w:rsidP="00E85FA5">
      <w:pPr>
        <w:rPr>
          <w:i/>
          <w:iCs/>
        </w:rPr>
      </w:pPr>
      <w:r>
        <w:t>The word design</w:t>
      </w:r>
      <w:ins w:id="52" w:author="23676469" w:date="2021-05-19T13:42:00Z">
        <w:r w:rsidR="00CA7A87">
          <w:t>,</w:t>
        </w:r>
      </w:ins>
      <w:r>
        <w:t xml:space="preserve"> as defined by </w:t>
      </w:r>
      <w:r w:rsidR="00877E4C">
        <w:fldChar w:fldCharType="begin"/>
      </w:r>
      <w:r w:rsidR="00877E4C">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877E4C">
        <w:fldChar w:fldCharType="separate"/>
      </w:r>
      <w:r w:rsidR="00877E4C">
        <w:rPr>
          <w:noProof/>
        </w:rPr>
        <w:t>Vijay Vaishnavi (2004)</w:t>
      </w:r>
      <w:r w:rsidR="00877E4C">
        <w:fldChar w:fldCharType="end"/>
      </w:r>
      <w:r w:rsidR="00877E4C">
        <w:t>, is to invent something and bring it into being. Thus, design science has the intention to create something new that does not exist. If there is already a design out there with the same intentions as the one being developed then the design is seen as</w:t>
      </w:r>
      <w:r w:rsidR="00877E4C" w:rsidRPr="00877E4C">
        <w:rPr>
          <w:i/>
          <w:iCs/>
        </w:rPr>
        <w:t xml:space="preserve"> routine</w:t>
      </w:r>
      <w:r w:rsidR="00877E4C">
        <w:t xml:space="preserve">, if it does not exist outside of the research, then it is seen as </w:t>
      </w:r>
      <w:r w:rsidR="00877E4C" w:rsidRPr="00877E4C">
        <w:rPr>
          <w:i/>
          <w:iCs/>
        </w:rPr>
        <w:t>innovative</w:t>
      </w:r>
      <w:r w:rsidR="00877E4C">
        <w:rPr>
          <w:i/>
          <w:iCs/>
        </w:rPr>
        <w:t xml:space="preserve">. </w:t>
      </w:r>
    </w:p>
    <w:p w14:paraId="7CD688D8" w14:textId="320D2668" w:rsidR="003B10B0" w:rsidRDefault="003B10B0" w:rsidP="00E85FA5">
      <w:r>
        <w:t xml:space="preserve">This study is seen as routine, because there are existing knowledge for creating the artifact and there is no need for conducting research to fill the gap where there is a lack of knowledge </w:t>
      </w:r>
      <w:r>
        <w:fldChar w:fldCharType="begin"/>
      </w:r>
      <w:r>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w:t>
      </w:r>
    </w:p>
    <w:p w14:paraId="73FD73F4" w14:textId="1EEB6891" w:rsidR="00167EF6" w:rsidRDefault="007C5E66" w:rsidP="00E85FA5">
      <w:r>
        <w:t>Different</w:t>
      </w:r>
      <w:r w:rsidR="001F049D">
        <w:t xml:space="preserve"> Design Science</w:t>
      </w:r>
      <w:r>
        <w:t xml:space="preserve"> research </w:t>
      </w:r>
      <w:r w:rsidR="001F049D">
        <w:t xml:space="preserve">can </w:t>
      </w:r>
      <w:r>
        <w:t xml:space="preserve">follow different approaches and </w:t>
      </w:r>
      <w:r w:rsidR="001F049D">
        <w:t>processes</w:t>
      </w:r>
      <w:r>
        <w:t xml:space="preserve">. </w:t>
      </w:r>
      <w:r w:rsidR="001F049D">
        <w:t xml:space="preserve">An example is the use of either the Process Model developed by </w:t>
      </w:r>
      <w:r w:rsidR="001F049D">
        <w:fldChar w:fldCharType="begin"/>
      </w:r>
      <w:r w:rsidR="001F049D">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1F049D">
        <w:fldChar w:fldCharType="separate"/>
      </w:r>
      <w:r w:rsidR="001F049D">
        <w:rPr>
          <w:noProof/>
        </w:rPr>
        <w:t>Peffers et al. (2006)</w:t>
      </w:r>
      <w:r w:rsidR="001F049D">
        <w:fldChar w:fldCharType="end"/>
      </w:r>
      <w:r w:rsidR="001F049D">
        <w:t xml:space="preserve"> or the Process Model developed by </w:t>
      </w:r>
      <w:r w:rsidR="001F049D">
        <w:fldChar w:fldCharType="begin"/>
      </w:r>
      <w:r w:rsidR="001F049D">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F049D">
        <w:fldChar w:fldCharType="separate"/>
      </w:r>
      <w:r w:rsidR="001F049D">
        <w:rPr>
          <w:noProof/>
        </w:rPr>
        <w:t>Vijay Vaishnavi (2004)</w:t>
      </w:r>
      <w:r w:rsidR="001F049D">
        <w:fldChar w:fldCharType="end"/>
      </w:r>
      <w:r w:rsidR="001F049D">
        <w:t xml:space="preserve"> to help with</w:t>
      </w:r>
      <w:r w:rsidR="00EC0099">
        <w:t xml:space="preserve"> the</w:t>
      </w:r>
      <w:r w:rsidR="001F049D">
        <w:t xml:space="preserve"> guidance</w:t>
      </w:r>
      <w:r w:rsidR="00EC0099">
        <w:t xml:space="preserve"> of</w:t>
      </w:r>
      <w:r w:rsidR="001F049D">
        <w:t xml:space="preserve"> doing </w:t>
      </w:r>
      <w:r w:rsidR="001F049D">
        <w:lastRenderedPageBreak/>
        <w:t xml:space="preserve">Design Science Research. </w:t>
      </w:r>
      <w:commentRangeStart w:id="53"/>
      <w:r w:rsidR="00167EF6">
        <w:t xml:space="preserve">To decide </w:t>
      </w:r>
      <w:commentRangeEnd w:id="53"/>
      <w:r w:rsidR="00CA7A87">
        <w:rPr>
          <w:rStyle w:val="CommentReference"/>
        </w:rPr>
        <w:commentReference w:id="53"/>
      </w:r>
      <w:r w:rsidR="00167EF6">
        <w:t xml:space="preserve">what Process Model is the most applicable to this </w:t>
      </w:r>
      <w:commentRangeStart w:id="54"/>
      <w:r w:rsidR="00167EF6">
        <w:t>study, research has to be done on both.</w:t>
      </w:r>
      <w:commentRangeEnd w:id="54"/>
      <w:r w:rsidR="00D05B38">
        <w:rPr>
          <w:rStyle w:val="CommentReference"/>
        </w:rPr>
        <w:commentReference w:id="54"/>
      </w:r>
    </w:p>
    <w:p w14:paraId="3D87336E" w14:textId="347CD095" w:rsidR="007C5E66" w:rsidRDefault="007C5E66" w:rsidP="00E85FA5">
      <w:r>
        <w:t xml:space="preserve">Following is the process model developed by </w:t>
      </w:r>
      <w:r w:rsidR="00507CC3">
        <w:fldChar w:fldCharType="begin"/>
      </w:r>
      <w:r w:rsidR="00507CC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507CC3">
        <w:fldChar w:fldCharType="separate"/>
      </w:r>
      <w:r w:rsidR="00507CC3">
        <w:rPr>
          <w:noProof/>
        </w:rPr>
        <w:t>Peffers et al. (2006)</w:t>
      </w:r>
      <w:r w:rsidR="00507CC3">
        <w:fldChar w:fldCharType="end"/>
      </w:r>
      <w:r w:rsidR="00AE3A99">
        <w:t xml:space="preserve">. </w:t>
      </w:r>
    </w:p>
    <w:p w14:paraId="45BDD52B" w14:textId="4C4F7252" w:rsidR="00507CC3" w:rsidRDefault="00507CC3" w:rsidP="00E85FA5">
      <w:r>
        <w:rPr>
          <w:noProof/>
          <w:lang w:val="en-US"/>
        </w:rPr>
        <w:drawing>
          <wp:inline distT="0" distB="0" distL="0" distR="0" wp14:anchorId="07D3215B" wp14:editId="2684451A">
            <wp:extent cx="5932805" cy="310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14:paraId="1EE1914D" w14:textId="398F579A" w:rsidR="00507CC3" w:rsidRDefault="009218D6" w:rsidP="009218D6">
      <w:pPr>
        <w:pStyle w:val="Caption"/>
      </w:pPr>
      <w:bookmarkStart w:id="55" w:name="_Toc72028632"/>
      <w:r>
        <w:t xml:space="preserve">Figure </w:t>
      </w:r>
      <w:r>
        <w:fldChar w:fldCharType="begin"/>
      </w:r>
      <w:r>
        <w:instrText xml:space="preserve"> SEQ Figure \* ARABIC </w:instrText>
      </w:r>
      <w:r>
        <w:fldChar w:fldCharType="separate"/>
      </w:r>
      <w:r w:rsidR="00403E4B">
        <w:rPr>
          <w:noProof/>
        </w:rPr>
        <w:t>1</w:t>
      </w:r>
      <w:r>
        <w:fldChar w:fldCharType="end"/>
      </w:r>
      <w:r>
        <w:t xml:space="preserve">: </w:t>
      </w:r>
      <w:proofErr w:type="spellStart"/>
      <w:r>
        <w:t>Peffers</w:t>
      </w:r>
      <w:proofErr w:type="spellEnd"/>
      <w:r>
        <w:t xml:space="preserve"> Design Science Research </w:t>
      </w:r>
      <w:proofErr w:type="spellStart"/>
      <w:r>
        <w:t>Proccess</w:t>
      </w:r>
      <w:proofErr w:type="spellEnd"/>
      <w:r>
        <w:t xml:space="preserve"> Model</w:t>
      </w:r>
      <w:bookmarkEnd w:id="55"/>
    </w:p>
    <w:p w14:paraId="3BB070A6" w14:textId="3866D44D" w:rsidR="009218D6" w:rsidRDefault="00B33DB6" w:rsidP="009218D6">
      <w:r>
        <w:t xml:space="preserve">This process model consists of six steps and will be discussed shortly in the </w:t>
      </w:r>
      <w:r w:rsidR="00FA2BAE">
        <w:t>following</w:t>
      </w:r>
      <w:r>
        <w:t xml:space="preserve"> section of th</w:t>
      </w:r>
      <w:r w:rsidR="00FA2BAE">
        <w:t>e</w:t>
      </w:r>
      <w:r>
        <w:t xml:space="preserve"> paper.</w:t>
      </w:r>
    </w:p>
    <w:p w14:paraId="49E7EBEB" w14:textId="08258D35" w:rsidR="00B33DB6" w:rsidRDefault="00FA2BAE" w:rsidP="00721EA3">
      <w:pPr>
        <w:pStyle w:val="ListNumberRomanBrackets"/>
      </w:pPr>
      <w:r w:rsidRPr="00FA2BAE">
        <w:t>Problem identification and motivation</w:t>
      </w:r>
    </w:p>
    <w:p w14:paraId="23A6E18E" w14:textId="63B53359" w:rsidR="00FA2BAE" w:rsidRDefault="001110D8" w:rsidP="00FA2BAE">
      <w:r>
        <w:t>This is the recognition that there is a need for this process model in Information Systems and that there is a need for design science research to be done on this topic.</w:t>
      </w:r>
    </w:p>
    <w:p w14:paraId="397FD944" w14:textId="35A282AA" w:rsidR="001110D8" w:rsidRPr="00FA2BAE" w:rsidRDefault="001110D8" w:rsidP="00721EA3">
      <w:pPr>
        <w:pStyle w:val="ListNumberRomanBrackets"/>
      </w:pPr>
      <w:r>
        <w:t>Objectives of a solution</w:t>
      </w:r>
    </w:p>
    <w:p w14:paraId="488A5487" w14:textId="248ACD24" w:rsidR="003B10B0" w:rsidRDefault="001110D8" w:rsidP="00E85FA5">
      <w:r>
        <w:t xml:space="preserve">This is the development of </w:t>
      </w:r>
      <w:r w:rsidR="00D96978">
        <w:t xml:space="preserve">the objectives </w:t>
      </w:r>
      <w:r>
        <w:t xml:space="preserve">that is needed to </w:t>
      </w:r>
      <w:r w:rsidR="00D96978">
        <w:t>be reached in</w:t>
      </w:r>
      <w:r>
        <w:t xml:space="preserve"> the research</w:t>
      </w:r>
      <w:r w:rsidR="00D96978">
        <w:t>,</w:t>
      </w:r>
      <w:r>
        <w:t xml:space="preserve"> a</w:t>
      </w:r>
      <w:r w:rsidR="00D96978">
        <w:t>s well as</w:t>
      </w:r>
      <w:r>
        <w:t xml:space="preserve"> a mental model for the Design Science Research output.</w:t>
      </w:r>
    </w:p>
    <w:p w14:paraId="19BFE70D" w14:textId="1C7A27C0" w:rsidR="001110D8" w:rsidRDefault="001110D8" w:rsidP="00721EA3">
      <w:pPr>
        <w:pStyle w:val="ListNumberRomanBrackets"/>
      </w:pPr>
      <w:r>
        <w:t>Design and Development</w:t>
      </w:r>
    </w:p>
    <w:p w14:paraId="1553C2CD" w14:textId="7BECA76E" w:rsidR="001110D8" w:rsidRDefault="001110D8" w:rsidP="001110D8">
      <w:r>
        <w:t xml:space="preserve">This is where an artifact solution is created. This </w:t>
      </w:r>
      <w:r w:rsidR="00D96978">
        <w:t>includes the activity of determining the functionality that the artifact must have.</w:t>
      </w:r>
    </w:p>
    <w:p w14:paraId="40E0207F" w14:textId="6A1161C4" w:rsidR="00D96978" w:rsidRDefault="00D96978" w:rsidP="00721EA3">
      <w:pPr>
        <w:pStyle w:val="ListNumberRomanBrackets"/>
      </w:pPr>
      <w:r>
        <w:lastRenderedPageBreak/>
        <w:t>Demonstration</w:t>
      </w:r>
    </w:p>
    <w:p w14:paraId="37E09CC8" w14:textId="2775A23C" w:rsidR="00D96978" w:rsidRDefault="00D96978" w:rsidP="00D96978">
      <w:r>
        <w:t>This is where the researcher has to demonstrate how the artifact can solve the given problem. This includes experimentation, case studies, simulations, or any other activity to show its effectiveness.</w:t>
      </w:r>
    </w:p>
    <w:p w14:paraId="66DD9A08" w14:textId="0268A4D8" w:rsidR="00D96978" w:rsidRDefault="00D96978" w:rsidP="00721EA3">
      <w:pPr>
        <w:pStyle w:val="ListNumberRomanBrackets"/>
      </w:pPr>
      <w:r>
        <w:t>Evaluation</w:t>
      </w:r>
    </w:p>
    <w:p w14:paraId="03889564" w14:textId="1B4F22ED" w:rsidR="00D96978" w:rsidRDefault="00D96978" w:rsidP="00D96978">
      <w:r>
        <w:t>This is the measurement on how well the artifact can solve the given problem. This is comparing the objectives given in the objectives of a solution phase to the functionality of the artifact.</w:t>
      </w:r>
    </w:p>
    <w:p w14:paraId="45FB9386" w14:textId="62D0F9CE" w:rsidR="00D96978" w:rsidRDefault="00D96978" w:rsidP="00721EA3">
      <w:pPr>
        <w:pStyle w:val="ListNumberRomanBrackets"/>
      </w:pPr>
      <w:r>
        <w:t>Communication</w:t>
      </w:r>
    </w:p>
    <w:p w14:paraId="03E6B91C" w14:textId="2B3A0D2F" w:rsidR="00721EA3" w:rsidRDefault="00721EA3" w:rsidP="00D96978">
      <w:r>
        <w:t>This is the communication of the problem, how important the artifact is, and how effectively it can solve the problem.</w:t>
      </w:r>
    </w:p>
    <w:p w14:paraId="46C90E1B" w14:textId="2A640BFF" w:rsidR="00721EA3" w:rsidRPr="00E67312" w:rsidRDefault="00721EA3" w:rsidP="00E67312">
      <w:pPr>
        <w:pStyle w:val="Heading3"/>
        <w:numPr>
          <w:ilvl w:val="2"/>
          <w:numId w:val="43"/>
        </w:numPr>
        <w:rPr>
          <w:rStyle w:val="SubtleEmphasis"/>
          <w:i/>
          <w:iCs w:val="0"/>
          <w:color w:val="auto"/>
        </w:rPr>
      </w:pPr>
      <w:bookmarkStart w:id="56" w:name="_Toc72028622"/>
      <w:commentRangeStart w:id="57"/>
      <w:r w:rsidRPr="00E67312">
        <w:rPr>
          <w:rStyle w:val="SubtleEmphasis"/>
          <w:i/>
          <w:iCs w:val="0"/>
          <w:color w:val="auto"/>
        </w:rPr>
        <w:t>Conclusion</w:t>
      </w:r>
      <w:bookmarkEnd w:id="56"/>
      <w:commentRangeEnd w:id="57"/>
      <w:r w:rsidR="00D05B38">
        <w:rPr>
          <w:rStyle w:val="CommentReference"/>
          <w:rFonts w:cs="Times New Roman"/>
          <w:bCs w:val="0"/>
          <w:i w:val="0"/>
        </w:rPr>
        <w:commentReference w:id="57"/>
      </w:r>
    </w:p>
    <w:p w14:paraId="2DEC456C" w14:textId="5F863849" w:rsidR="00721EA3" w:rsidRDefault="00E954A1" w:rsidP="00D96978">
      <w:commentRangeStart w:id="58"/>
      <w:r>
        <w:t xml:space="preserve">There is no right or wrong Process </w:t>
      </w:r>
      <w:commentRangeEnd w:id="58"/>
      <w:r w:rsidR="00D05B38">
        <w:rPr>
          <w:rStyle w:val="CommentReference"/>
        </w:rPr>
        <w:commentReference w:id="58"/>
      </w:r>
      <w:r>
        <w:t>model to follow</w:t>
      </w:r>
      <w:r w:rsidR="00A315F0">
        <w:t xml:space="preserve"> and after researching both the </w:t>
      </w:r>
      <w:r>
        <w:t xml:space="preserve">Process Model developed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w:t>
      </w:r>
      <w:r w:rsidR="00A315F0">
        <w:t xml:space="preserve">and the Process Model developed by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the </w:t>
      </w:r>
      <w:r w:rsidR="00A315F0">
        <w:fldChar w:fldCharType="begin"/>
      </w:r>
      <w:r w:rsidR="00A315F0">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A315F0">
        <w:fldChar w:fldCharType="separate"/>
      </w:r>
      <w:r w:rsidR="00A315F0">
        <w:rPr>
          <w:noProof/>
        </w:rPr>
        <w:t>Vijay Vaishnavi (2004)</w:t>
      </w:r>
      <w:r w:rsidR="00A315F0">
        <w:fldChar w:fldCharType="end"/>
      </w:r>
      <w:r w:rsidR="00A315F0">
        <w:t xml:space="preserve"> Process Model </w:t>
      </w:r>
      <w:r>
        <w:t>was chosen because of the easier flow of phases and more time spent on the development phase.</w:t>
      </w:r>
      <w:r w:rsidR="00A315F0">
        <w:t xml:space="preserve"> Due to the size of the research, there was no need for the additional phases that the </w:t>
      </w:r>
      <w:r w:rsidR="00A315F0">
        <w:fldChar w:fldCharType="begin"/>
      </w:r>
      <w:r w:rsidR="00A315F0">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A315F0">
        <w:fldChar w:fldCharType="separate"/>
      </w:r>
      <w:r w:rsidR="00A315F0">
        <w:rPr>
          <w:noProof/>
        </w:rPr>
        <w:t>Peffers et al. (2006)</w:t>
      </w:r>
      <w:r w:rsidR="00A315F0">
        <w:fldChar w:fldCharType="end"/>
      </w:r>
      <w:r w:rsidR="00A315F0">
        <w:t xml:space="preserve"> Process Model had to offer</w:t>
      </w:r>
      <w:r w:rsidR="00560654">
        <w:t xml:space="preserve">. Due to more time in the Development phase, the </w:t>
      </w:r>
      <w:r w:rsidR="00560654">
        <w:fldChar w:fldCharType="begin"/>
      </w:r>
      <w:r w:rsidR="00560654">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560654">
        <w:fldChar w:fldCharType="separate"/>
      </w:r>
      <w:r w:rsidR="00560654">
        <w:rPr>
          <w:noProof/>
        </w:rPr>
        <w:t>Vijay Vaishnavi (2004)</w:t>
      </w:r>
      <w:r w:rsidR="00560654">
        <w:fldChar w:fldCharType="end"/>
      </w:r>
      <w:r w:rsidR="00560654">
        <w:t xml:space="preserve"> Process Model also allowed the use of an </w:t>
      </w:r>
      <w:commentRangeStart w:id="59"/>
      <w:r w:rsidR="00560654">
        <w:t>Agile methodology in the Development phase, thus improving the quality and outcome of the artifact</w:t>
      </w:r>
      <w:commentRangeEnd w:id="59"/>
      <w:r w:rsidR="00D05B38">
        <w:rPr>
          <w:rStyle w:val="CommentReference"/>
        </w:rPr>
        <w:commentReference w:id="59"/>
      </w:r>
      <w:r w:rsidR="00560654">
        <w:t>.</w:t>
      </w:r>
    </w:p>
    <w:p w14:paraId="1A5E1812" w14:textId="108FD9DB" w:rsidR="00A315F0" w:rsidRPr="00E954A1" w:rsidRDefault="00A315F0" w:rsidP="00D96978">
      <w:pPr>
        <w:rPr>
          <w:rStyle w:val="SubtleEmphasis"/>
          <w:i w:val="0"/>
          <w:iCs w:val="0"/>
          <w:color w:val="auto"/>
        </w:rPr>
      </w:pPr>
      <w:r>
        <w:t xml:space="preserve">Following is the an in-depth discussion on the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Process model as the chosen Design Science Process Model.</w:t>
      </w:r>
    </w:p>
    <w:p w14:paraId="5431F26C" w14:textId="651E6152" w:rsidR="00E85FA5" w:rsidRPr="00E85FA5" w:rsidRDefault="00E85FA5" w:rsidP="00E85FA5">
      <w:pPr>
        <w:pStyle w:val="Heading2"/>
      </w:pPr>
      <w:bookmarkStart w:id="60" w:name="_Toc72028623"/>
      <w:r>
        <w:t>Reflection and Integration</w:t>
      </w:r>
      <w:bookmarkEnd w:id="60"/>
    </w:p>
    <w:p w14:paraId="54C9BD5D" w14:textId="4FFF7895" w:rsidR="00F05F89" w:rsidRDefault="00815F08" w:rsidP="00F05F89">
      <w:r>
        <w:t xml:space="preserve">In this section of the paper, </w:t>
      </w:r>
      <w:r w:rsidR="008A2C7F">
        <w:t xml:space="preserve">the </w:t>
      </w:r>
      <w:r>
        <w:t>focus will be on design science research methodology that is used to achieve the aims and objectives of this study</w:t>
      </w:r>
      <w:r w:rsidR="008A2C7F">
        <w:t xml:space="preserve"> through the creation of an artifact</w:t>
      </w:r>
      <w:r>
        <w:t>.</w:t>
      </w:r>
    </w:p>
    <w:p w14:paraId="7F04AF20" w14:textId="4D6E3447" w:rsidR="00815F08" w:rsidRDefault="00815F08" w:rsidP="00E67312">
      <w:pPr>
        <w:pStyle w:val="Heading3"/>
        <w:numPr>
          <w:ilvl w:val="2"/>
          <w:numId w:val="40"/>
        </w:numPr>
      </w:pPr>
      <w:bookmarkStart w:id="61" w:name="_Toc72028624"/>
      <w:r>
        <w:lastRenderedPageBreak/>
        <w:t>Design science research process model</w:t>
      </w:r>
      <w:bookmarkEnd w:id="61"/>
    </w:p>
    <w:p w14:paraId="0E711A4A" w14:textId="649B653C" w:rsidR="009B4F33" w:rsidRDefault="008A2C7F" w:rsidP="00815F08">
      <w:r>
        <w:t xml:space="preserve">In this section, a model of the overall process that is followed by design science will be discussed as described by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 Vaishnavi model is based on the process model developed by </w:t>
      </w:r>
      <w:r>
        <w:fldChar w:fldCharType="begin"/>
      </w:r>
      <w:r>
        <w:instrText xml:space="preserve"> ADDIN EN.CITE &lt;EndNote&gt;&lt;Cite AuthorYear="1"&gt;&lt;Author&gt;Takeda&lt;/Author&gt;&lt;Year&gt;1990&lt;/Year&gt;&lt;RecNum&gt;60&lt;/RecNum&gt;&lt;DisplayText&gt;Takeda et al. (1990)&lt;/DisplayText&gt;&lt;record&gt;&lt;rec-number&gt;60&lt;/rec-number&gt;&lt;foreign-keys&gt;&lt;key app="EN" db-id="525d9sr0qsvde5evfr0ps52ifpp52v555xtd" timestamp="1621075051"&gt;60&lt;/key&gt;&lt;/foreign-keys&gt;&lt;ref-type name="Journal Article"&gt;17&lt;/ref-type&gt;&lt;contributors&gt;&lt;authors&gt;&lt;author&gt;Takeda, Hideaki&lt;/author&gt;&lt;author&gt;Veerkamp, Paul&lt;/author&gt;&lt;author&gt;Yoshikawa, Hiroyuki&lt;/author&gt;&lt;/authors&gt;&lt;/contributors&gt;&lt;titles&gt;&lt;title&gt;Modeling design process&lt;/title&gt;&lt;secondary-title&gt;AI magazine&lt;/secondary-title&gt;&lt;/titles&gt;&lt;periodical&gt;&lt;full-title&gt;AI magazine&lt;/full-title&gt;&lt;/periodical&gt;&lt;pages&gt;37-37&lt;/pages&gt;&lt;volume&gt;11&lt;/volume&gt;&lt;number&gt;4&lt;/number&gt;&lt;dates&gt;&lt;year&gt;1990&lt;/year&gt;&lt;/dates&gt;&lt;isbn&gt;2371-9621&lt;/isbn&gt;&lt;urls&gt;&lt;/urls&gt;&lt;/record&gt;&lt;/Cite&gt;&lt;/EndNote&gt;</w:instrText>
      </w:r>
      <w:r>
        <w:fldChar w:fldCharType="separate"/>
      </w:r>
      <w:r>
        <w:rPr>
          <w:noProof/>
        </w:rPr>
        <w:t>Takeda et al. (1990)</w:t>
      </w:r>
      <w:r>
        <w:fldChar w:fldCharType="end"/>
      </w:r>
      <w:r w:rsidR="00A03C83">
        <w:t xml:space="preserve">. </w:t>
      </w:r>
      <w:r w:rsidR="009B4F33">
        <w:t>Although there are similarities in the design process, activities in</w:t>
      </w:r>
      <w:r w:rsidR="00244BAB">
        <w:t xml:space="preserve"> the different</w:t>
      </w:r>
      <w:r w:rsidR="009B4F33">
        <w:t xml:space="preserve"> phases are</w:t>
      </w:r>
      <w:r w:rsidR="00244BAB">
        <w:t xml:space="preserve"> not the same</w:t>
      </w:r>
      <w:r w:rsidR="009B4F33">
        <w:t xml:space="preserve">. The Vaishnavi process model also focuses more on the contribution of new knowledge. </w:t>
      </w:r>
    </w:p>
    <w:p w14:paraId="37E99346" w14:textId="157EEE63" w:rsidR="00C646BF" w:rsidRDefault="00AE3A99" w:rsidP="00815F08">
      <w:r>
        <w:t>Following is the</w:t>
      </w:r>
      <w:r w:rsidR="00C646BF">
        <w:t xml:space="preserve"> </w:t>
      </w:r>
      <w:r w:rsidR="00C646BF">
        <w:fldChar w:fldCharType="begin"/>
      </w:r>
      <w:r w:rsidR="00C646BF">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C646BF">
        <w:fldChar w:fldCharType="separate"/>
      </w:r>
      <w:r w:rsidR="00C646BF">
        <w:rPr>
          <w:noProof/>
        </w:rPr>
        <w:t>Vijay Vaishnavi (2004)</w:t>
      </w:r>
      <w:r w:rsidR="00C646BF">
        <w:fldChar w:fldCharType="end"/>
      </w:r>
      <w:r w:rsidR="00C646BF">
        <w:t xml:space="preserve"> </w:t>
      </w:r>
      <w:r>
        <w:t>Process Model.</w:t>
      </w:r>
    </w:p>
    <w:p w14:paraId="7C5EB611" w14:textId="37393B1F" w:rsidR="00C646BF" w:rsidRDefault="00C646BF" w:rsidP="00815F08">
      <w:r>
        <w:rPr>
          <w:noProof/>
          <w:lang w:val="en-US"/>
        </w:rPr>
        <w:drawing>
          <wp:inline distT="0" distB="0" distL="0" distR="0" wp14:anchorId="1DC166E4" wp14:editId="1801B89E">
            <wp:extent cx="5932805" cy="4189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4189095"/>
                    </a:xfrm>
                    <a:prstGeom prst="rect">
                      <a:avLst/>
                    </a:prstGeom>
                    <a:noFill/>
                    <a:ln>
                      <a:noFill/>
                    </a:ln>
                  </pic:spPr>
                </pic:pic>
              </a:graphicData>
            </a:graphic>
          </wp:inline>
        </w:drawing>
      </w:r>
    </w:p>
    <w:p w14:paraId="7A70C15F" w14:textId="2D2F5A60" w:rsidR="0087691C" w:rsidRDefault="000244F9" w:rsidP="0087691C">
      <w:pPr>
        <w:pStyle w:val="Caption"/>
      </w:pPr>
      <w:bookmarkStart w:id="62" w:name="_Toc72028633"/>
      <w:r>
        <w:t xml:space="preserve">Figure </w:t>
      </w:r>
      <w:r>
        <w:fldChar w:fldCharType="begin"/>
      </w:r>
      <w:r>
        <w:instrText xml:space="preserve"> SEQ Figure \* ARABIC </w:instrText>
      </w:r>
      <w:r>
        <w:fldChar w:fldCharType="separate"/>
      </w:r>
      <w:r w:rsidR="00403E4B">
        <w:rPr>
          <w:noProof/>
        </w:rPr>
        <w:t>2</w:t>
      </w:r>
      <w:r>
        <w:fldChar w:fldCharType="end"/>
      </w:r>
      <w:r>
        <w:t xml:space="preserve">: </w:t>
      </w:r>
      <w:r w:rsidRPr="00B61209">
        <w:t>Vijay Vaishnavi</w:t>
      </w:r>
      <w:r>
        <w:t xml:space="preserve"> </w:t>
      </w:r>
      <w:r w:rsidRPr="00B61209">
        <w:t>D</w:t>
      </w:r>
      <w:r>
        <w:t>esign</w:t>
      </w:r>
      <w:r w:rsidRPr="00B61209">
        <w:t xml:space="preserve"> S</w:t>
      </w:r>
      <w:r>
        <w:t>cience</w:t>
      </w:r>
      <w:r w:rsidRPr="00B61209">
        <w:t xml:space="preserve"> R</w:t>
      </w:r>
      <w:r>
        <w:t>esearch</w:t>
      </w:r>
      <w:r w:rsidRPr="00B61209">
        <w:t xml:space="preserve"> P</w:t>
      </w:r>
      <w:r>
        <w:t>rocess</w:t>
      </w:r>
      <w:r w:rsidRPr="00B61209">
        <w:t xml:space="preserve"> M</w:t>
      </w:r>
      <w:r>
        <w:t>odel</w:t>
      </w:r>
      <w:bookmarkEnd w:id="62"/>
    </w:p>
    <w:p w14:paraId="41D25D36" w14:textId="22FF621F" w:rsidR="00AE3A99" w:rsidRPr="00AE3A99" w:rsidRDefault="00AE3A99" w:rsidP="00AE3A99">
      <w:r>
        <w:t>This process model consists of five steps and will be discussed shortly in the following section of the paper.</w:t>
      </w:r>
    </w:p>
    <w:p w14:paraId="354D5AE6" w14:textId="3C4B6C9F" w:rsidR="00A35E17" w:rsidRDefault="00A35E17" w:rsidP="00721EA3">
      <w:pPr>
        <w:pStyle w:val="ListNumberRomanBrackets"/>
        <w:numPr>
          <w:ilvl w:val="0"/>
          <w:numId w:val="42"/>
        </w:numPr>
      </w:pPr>
      <w:r>
        <w:t>Awareness of problem</w:t>
      </w:r>
    </w:p>
    <w:p w14:paraId="3492E4A8" w14:textId="69F703B5" w:rsidR="00A35E17" w:rsidRDefault="00A35E17" w:rsidP="00A35E17">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this phase can come from different sources and include identification of problems or new developments in the industry. Reading </w:t>
      </w:r>
      <w:r>
        <w:lastRenderedPageBreak/>
        <w:t>different articles on this field opens up the opportunity for new findings in other fields. Typically, the questions in this phase are focused on finding an approach to solve the problem, and not questions that can be answered through explanation.</w:t>
      </w:r>
    </w:p>
    <w:p w14:paraId="7F197C40" w14:textId="07FCE2CF" w:rsidR="00191A50" w:rsidRDefault="002F5897" w:rsidP="00A35E17">
      <w:r>
        <w:t>Part of this phase is to become familiar with ways in which the final artifact can be evaluated to see if it had solved all of the objectives. The output of this phase is an informal or formal proposal for a new attempt on research.</w:t>
      </w:r>
    </w:p>
    <w:p w14:paraId="0B95C7F7" w14:textId="6E71E050" w:rsidR="00191A50" w:rsidRDefault="00191A50" w:rsidP="00A35E17">
      <w:commentRangeStart w:id="63"/>
      <w:r>
        <w:t>In this study, the problem is the improving the communication between project managers and project developers, by having an easy way to access to important communication related information.</w:t>
      </w:r>
      <w:commentRangeEnd w:id="63"/>
      <w:r w:rsidR="00D05B38">
        <w:rPr>
          <w:rStyle w:val="CommentReference"/>
        </w:rPr>
        <w:commentReference w:id="63"/>
      </w:r>
    </w:p>
    <w:p w14:paraId="441482F7" w14:textId="6862D9A8" w:rsidR="002F5897" w:rsidRDefault="002F5897" w:rsidP="00721EA3">
      <w:pPr>
        <w:pStyle w:val="ListNumberRomanBrackets"/>
      </w:pPr>
      <w:r>
        <w:t>Suggestion</w:t>
      </w:r>
    </w:p>
    <w:p w14:paraId="6F622E7B" w14:textId="47CBCB98" w:rsidR="00E266B8" w:rsidRDefault="00191A50" w:rsidP="002F5897">
      <w:r>
        <w:t xml:space="preserve">After the Awareness of problem phase is the suggestion phase. </w:t>
      </w:r>
      <w:commentRangeStart w:id="64"/>
      <w:r>
        <w:t>Th</w:t>
      </w:r>
      <w:ins w:id="65" w:author="23676469" w:date="2021-05-19T14:01:00Z">
        <w:r w:rsidR="00CD5D71">
          <w:t>is</w:t>
        </w:r>
      </w:ins>
      <w:del w:id="66" w:author="23676469" w:date="2021-05-19T14:01:00Z">
        <w:r w:rsidDel="00CD5D71">
          <w:delText>e</w:delText>
        </w:r>
      </w:del>
      <w:r>
        <w:t xml:space="preserve"> phase revolves around creativity and new functionality based on the novel configurations from eithe</w:t>
      </w:r>
      <w:commentRangeEnd w:id="64"/>
      <w:r w:rsidR="00CD5D71">
        <w:rPr>
          <w:rStyle w:val="CommentReference"/>
        </w:rPr>
        <w:commentReference w:id="64"/>
      </w:r>
      <w:r>
        <w:t xml:space="preserve">r existing or new elements. </w:t>
      </w:r>
      <w:r w:rsidR="00E266B8">
        <w:t xml:space="preserve">As part of the integral proposal, a Tentative Design and performance of that design is needed. </w:t>
      </w:r>
    </w:p>
    <w:p w14:paraId="3344EE4E" w14:textId="53685C27" w:rsidR="002F5897" w:rsidRDefault="00E266B8" w:rsidP="002F5897">
      <w:r>
        <w:t xml:space="preserve">When the researcher is </w:t>
      </w:r>
      <w:commentRangeStart w:id="67"/>
      <w:r>
        <w:t>not happy</w:t>
      </w:r>
      <w:commentRangeEnd w:id="67"/>
      <w:r w:rsidR="00CD5D71">
        <w:rPr>
          <w:rStyle w:val="CommentReference"/>
        </w:rPr>
        <w:commentReference w:id="67"/>
      </w:r>
      <w:r>
        <w:t xml:space="preserve"> with the with the Tentative </w:t>
      </w:r>
      <w:r w:rsidR="00D91236">
        <w:t>D</w:t>
      </w:r>
      <w:r>
        <w:t>esign</w:t>
      </w:r>
      <w:r w:rsidR="00D91236">
        <w:t xml:space="preserve"> and considerable effort was put into it, the Proposal will be set aside. Thus, t</w:t>
      </w:r>
      <w:r>
        <w:t>he</w:t>
      </w:r>
      <w:r w:rsidR="00D91236">
        <w:t>re are</w:t>
      </w:r>
      <w:r>
        <w:t xml:space="preserve"> dotted lines over the Proposal and Tentative Design</w:t>
      </w:r>
      <w:r w:rsidR="00A71230">
        <w:t xml:space="preserve"> (as shown in Figure 1)</w:t>
      </w:r>
      <w:r>
        <w:t xml:space="preserve"> for the connection between the Awareness of Problem phase and Suggestion phase. </w:t>
      </w:r>
    </w:p>
    <w:p w14:paraId="43331119" w14:textId="730A666B" w:rsidR="00D91236" w:rsidRDefault="00E42492" w:rsidP="002F5897">
      <w:r>
        <w:t>In this study, an interview will be held with a</w:t>
      </w:r>
      <w:ins w:id="68" w:author="23676469" w:date="2021-05-19T14:03:00Z">
        <w:r w:rsidR="00CD5D71">
          <w:t>n experienced</w:t>
        </w:r>
      </w:ins>
      <w:r>
        <w:t xml:space="preserve"> project manager</w:t>
      </w:r>
      <w:del w:id="69" w:author="23676469" w:date="2021-05-19T14:03:00Z">
        <w:r w:rsidDel="00CD5D71">
          <w:delText xml:space="preserve"> with experience</w:delText>
        </w:r>
      </w:del>
      <w:r>
        <w:t xml:space="preserve"> </w:t>
      </w:r>
      <w:ins w:id="70" w:author="23676469" w:date="2021-05-19T14:03:00Z">
        <w:r w:rsidR="00CD5D71">
          <w:t>from</w:t>
        </w:r>
      </w:ins>
      <w:del w:id="71" w:author="23676469" w:date="2021-05-19T14:03:00Z">
        <w:r w:rsidDel="00CD5D71">
          <w:delText>in the</w:delText>
        </w:r>
      </w:del>
      <w:r>
        <w:t xml:space="preserve"> industry. The Tentative Design will be made according to the project manager suggestions. This will form part of the requirement analysis.</w:t>
      </w:r>
    </w:p>
    <w:p w14:paraId="75D8909D" w14:textId="7AE1C084" w:rsidR="00FE0375" w:rsidRDefault="00FE0375" w:rsidP="00721EA3">
      <w:pPr>
        <w:pStyle w:val="ListNumberRomanBrackets"/>
      </w:pPr>
      <w:r>
        <w:t>Development</w:t>
      </w:r>
    </w:p>
    <w:p w14:paraId="68B7D126" w14:textId="36044321" w:rsidR="008C41D1" w:rsidRDefault="007245B0" w:rsidP="00FE0375">
      <w:r>
        <w:t xml:space="preserve">In this phase the Tentative Design is developed and implemented further. </w:t>
      </w:r>
      <w:r w:rsidR="00F46999">
        <w:t xml:space="preserve">There are </w:t>
      </w:r>
      <w:ins w:id="72" w:author="23676469" w:date="2021-05-19T14:03:00Z">
        <w:r w:rsidR="00CD5D71">
          <w:t>various</w:t>
        </w:r>
      </w:ins>
      <w:del w:id="73" w:author="23676469" w:date="2021-05-19T14:03:00Z">
        <w:r w:rsidR="00F46999" w:rsidDel="00CD5D71">
          <w:delText>many</w:delText>
        </w:r>
      </w:del>
      <w:r w:rsidR="00F46999">
        <w:t xml:space="preserve"> </w:t>
      </w:r>
      <w:r w:rsidR="00FD625E">
        <w:t xml:space="preserve">ways to develop an artifact, from design theories </w:t>
      </w:r>
      <w:r w:rsidR="00FD625E">
        <w:fldChar w:fldCharType="begin"/>
      </w:r>
      <w:r w:rsidR="00FD625E">
        <w:instrText xml:space="preserve"> ADDIN EN.CITE &lt;EndNote&gt;&lt;Cite&gt;&lt;Author&gt;Lindner&lt;/Author&gt;&lt;Year&gt;2017&lt;/Year&gt;&lt;RecNum&gt;61&lt;/RecNum&gt;&lt;DisplayText&gt;(Lindner &amp;amp; Rodger, 2017)&lt;/DisplayText&gt;&lt;record&gt;&lt;rec-number&gt;61&lt;/rec-number&gt;&lt;foreign-keys&gt;&lt;key app="EN" db-id="525d9sr0qsvde5evfr0ps52ifpp52v555xtd" timestamp="1621093041"&gt;61&lt;/key&gt;&lt;/foreign-keys&gt;&lt;ref-type name="Book"&gt;6&lt;/ref-type&gt;&lt;contributors&gt;&lt;authors&gt;&lt;author&gt;Lindner, Charles C&lt;/author&gt;&lt;author&gt;Rodger, Christopher A&lt;/author&gt;&lt;/authors&gt;&lt;/contributors&gt;&lt;titles&gt;&lt;title&gt;Design theory&lt;/title&gt;&lt;/titles&gt;&lt;dates&gt;&lt;year&gt;2017&lt;/year&gt;&lt;/dates&gt;&lt;publisher&gt;CRC press&lt;/publisher&gt;&lt;isbn&gt;1420082973&lt;/isbn&gt;&lt;urls&gt;&lt;/urls&gt;&lt;/record&gt;&lt;/Cite&gt;&lt;/EndNote&gt;</w:instrText>
      </w:r>
      <w:r w:rsidR="00FD625E">
        <w:fldChar w:fldCharType="separate"/>
      </w:r>
      <w:r w:rsidR="00FD625E">
        <w:rPr>
          <w:noProof/>
        </w:rPr>
        <w:t>(Lindner &amp; Rodger, 2017)</w:t>
      </w:r>
      <w:r w:rsidR="00FD625E">
        <w:fldChar w:fldCharType="end"/>
      </w:r>
      <w:r w:rsidR="00FD625E">
        <w:t xml:space="preserve"> to </w:t>
      </w:r>
      <w:r w:rsidR="001F5DE7">
        <w:t xml:space="preserve">instantiations, models, concepts or processes </w:t>
      </w:r>
      <w:r w:rsidR="001F5DE7">
        <w:fldChar w:fldCharType="begin"/>
      </w:r>
      <w:r w:rsidR="001F5DE7">
        <w:instrText xml:space="preserve"> ADDIN EN.CITE &lt;EndNote&gt;&lt;Cite&gt;&lt;Author&gt;Laurillard&lt;/Author&gt;&lt;Year&gt;2013&lt;/Year&gt;&lt;RecNum&gt;62&lt;/RecNum&gt;&lt;DisplayText&gt;(Laurillard, 2013)&lt;/DisplayText&gt;&lt;record&gt;&lt;rec-number&gt;62&lt;/rec-number&gt;&lt;foreign-keys&gt;&lt;key app="EN" db-id="525d9sr0qsvde5evfr0ps52ifpp52v555xtd" timestamp="1621093289"&gt;62&lt;/key&gt;&lt;/foreign-keys&gt;&lt;ref-type name="Book"&gt;6&lt;/ref-type&gt;&lt;contributors&gt;&lt;authors&gt;&lt;author&gt;Laurillard, Diana&lt;/author&gt;&lt;/authors&gt;&lt;/contributors&gt;&lt;titles&gt;&lt;title&gt;Teaching as a design science: Building pedagogical patterns for learning and technology&lt;/title&gt;&lt;/titles&gt;&lt;dates&gt;&lt;year&gt;2013&lt;/year&gt;&lt;/dates&gt;&lt;publisher&gt;Routledge&lt;/publisher&gt;&lt;isbn&gt;1136448209&lt;/isbn&gt;&lt;urls&gt;&lt;/urls&gt;&lt;/record&gt;&lt;/Cite&gt;&lt;/EndNote&gt;</w:instrText>
      </w:r>
      <w:r w:rsidR="001F5DE7">
        <w:fldChar w:fldCharType="separate"/>
      </w:r>
      <w:r w:rsidR="001F5DE7">
        <w:rPr>
          <w:noProof/>
        </w:rPr>
        <w:t>(Laurillard, 2013)</w:t>
      </w:r>
      <w:r w:rsidR="001F5DE7">
        <w:fldChar w:fldCharType="end"/>
      </w:r>
      <w:r w:rsidR="001F5DE7">
        <w:t xml:space="preserve">. The techniques will vary from one artifact to another. In some </w:t>
      </w:r>
      <w:r w:rsidR="005032FC">
        <w:t>cases,</w:t>
      </w:r>
      <w:r w:rsidR="001F5DE7">
        <w:t xml:space="preserve"> a formal proof may </w:t>
      </w:r>
      <w:r w:rsidR="001F5DE7">
        <w:lastRenderedPageBreak/>
        <w:t xml:space="preserve">need to be constructed to </w:t>
      </w:r>
      <w:r w:rsidR="0087691C">
        <w:t xml:space="preserve">show </w:t>
      </w:r>
      <w:r w:rsidR="001F5DE7">
        <w:t>correctness.</w:t>
      </w:r>
      <w:r w:rsidR="008C41D1">
        <w:t xml:space="preserve"> For this study, a model will be made to achieve its objectives and get the desired outcome.  </w:t>
      </w:r>
    </w:p>
    <w:p w14:paraId="2890AFEB" w14:textId="3CBA0E94" w:rsidR="0087691C" w:rsidRDefault="0087691C" w:rsidP="00E67312">
      <w:pPr>
        <w:pStyle w:val="Heading3"/>
      </w:pPr>
      <w:bookmarkStart w:id="74" w:name="_Toc72028625"/>
      <w:commentRangeStart w:id="75"/>
      <w:r>
        <w:t>Agile Methodology</w:t>
      </w:r>
      <w:bookmarkEnd w:id="74"/>
      <w:commentRangeEnd w:id="75"/>
      <w:r w:rsidR="00CD5D71">
        <w:rPr>
          <w:rStyle w:val="CommentReference"/>
          <w:rFonts w:cs="Times New Roman"/>
          <w:bCs w:val="0"/>
          <w:i w:val="0"/>
        </w:rPr>
        <w:commentReference w:id="75"/>
      </w:r>
    </w:p>
    <w:p w14:paraId="48CE2865" w14:textId="51552AAB" w:rsidR="0087691C" w:rsidRDefault="0087691C" w:rsidP="0087691C">
      <w:r>
        <w:t xml:space="preserve">In the development phase, an Agile methodology will be followed to break the development phase into smaller pieces. </w:t>
      </w:r>
    </w:p>
    <w:p w14:paraId="246F8CAF" w14:textId="77777777" w:rsidR="000947F1" w:rsidRDefault="0087691C" w:rsidP="0087691C">
      <w:r w:rsidRPr="0087691C">
        <w:t>Agile was designed to overcome the old waterfall way of programming,</w:t>
      </w:r>
      <w:r>
        <w:t xml:space="preserve"> by using the agile methodology, </w:t>
      </w:r>
      <w:r w:rsidR="00200024">
        <w:t xml:space="preserve">the prevention is made from having to start the whole project from the start because of something that happened in the Awareness of Problem phase </w:t>
      </w:r>
      <w:r w:rsidR="00200024">
        <w:fldChar w:fldCharType="begin"/>
      </w:r>
      <w:r w:rsidR="00200024">
        <w:instrText xml:space="preserve"> ADDIN EN.CITE &lt;EndNote&gt;&lt;Cite&gt;&lt;Author&gt;Kumar&lt;/Author&gt;&lt;Year&gt;2012&lt;/Year&gt;&lt;RecNum&gt;16&lt;/RecNum&gt;&lt;DisplayText&gt;(Kumar &amp;amp;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rsidR="00200024">
        <w:fldChar w:fldCharType="separate"/>
      </w:r>
      <w:r w:rsidR="00200024">
        <w:rPr>
          <w:noProof/>
        </w:rPr>
        <w:t>(Kumar &amp; Bhatia, 2012)</w:t>
      </w:r>
      <w:r w:rsidR="00200024">
        <w:fldChar w:fldCharType="end"/>
      </w:r>
      <w:r w:rsidRPr="0087691C">
        <w:t xml:space="preserve">. </w:t>
      </w:r>
    </w:p>
    <w:p w14:paraId="1AF38E2D" w14:textId="2B959485" w:rsidR="00200024" w:rsidRDefault="00A65B09" w:rsidP="0087691C">
      <w:r>
        <w:rPr>
          <w:noProof/>
          <w:lang w:val="en-US"/>
        </w:rPr>
        <w:drawing>
          <wp:inline distT="0" distB="0" distL="0" distR="0" wp14:anchorId="261B4F5D" wp14:editId="00C07895">
            <wp:extent cx="4484747" cy="30624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95208" cy="3069616"/>
                    </a:xfrm>
                    <a:prstGeom prst="rect">
                      <a:avLst/>
                    </a:prstGeom>
                    <a:noFill/>
                    <a:ln>
                      <a:noFill/>
                    </a:ln>
                  </pic:spPr>
                </pic:pic>
              </a:graphicData>
            </a:graphic>
          </wp:inline>
        </w:drawing>
      </w:r>
    </w:p>
    <w:p w14:paraId="36322E8A" w14:textId="561FF83D" w:rsidR="00A65B09" w:rsidRDefault="00A65B09" w:rsidP="00A65B09">
      <w:pPr>
        <w:pStyle w:val="Caption"/>
      </w:pPr>
      <w:bookmarkStart w:id="76" w:name="_Toc72028634"/>
      <w:r>
        <w:t xml:space="preserve">Figure </w:t>
      </w:r>
      <w:r>
        <w:fldChar w:fldCharType="begin"/>
      </w:r>
      <w:r>
        <w:instrText xml:space="preserve"> SEQ Figure \* ARABIC </w:instrText>
      </w:r>
      <w:r>
        <w:fldChar w:fldCharType="separate"/>
      </w:r>
      <w:r w:rsidR="00403E4B">
        <w:rPr>
          <w:noProof/>
        </w:rPr>
        <w:t>3</w:t>
      </w:r>
      <w:r>
        <w:fldChar w:fldCharType="end"/>
      </w:r>
      <w:r>
        <w:t xml:space="preserve">: Agile Methodology </w:t>
      </w:r>
      <w:r>
        <w:fldChar w:fldCharType="begin"/>
      </w:r>
      <w:r>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fldChar w:fldCharType="separate"/>
      </w:r>
      <w:r>
        <w:rPr>
          <w:noProof/>
        </w:rPr>
        <w:t>(Roman, 2018)</w:t>
      </w:r>
      <w:bookmarkEnd w:id="76"/>
      <w:r>
        <w:fldChar w:fldCharType="end"/>
      </w:r>
    </w:p>
    <w:p w14:paraId="6C58F0C4" w14:textId="0255D2CD" w:rsidR="00200024" w:rsidRDefault="00200024" w:rsidP="0087691C">
      <w:r>
        <w:t>In this M</w:t>
      </w:r>
      <w:r w:rsidR="0087691C" w:rsidRPr="0087691C">
        <w:t xml:space="preserve">ethodology </w:t>
      </w:r>
      <w:r w:rsidR="00A65B09">
        <w:t>the idea is to</w:t>
      </w:r>
      <w:r w:rsidR="0087691C" w:rsidRPr="0087691C">
        <w:t xml:space="preserve"> creat</w:t>
      </w:r>
      <w:r w:rsidR="00A65B09">
        <w:t>e</w:t>
      </w:r>
      <w:r w:rsidR="0087691C" w:rsidRPr="0087691C">
        <w:t xml:space="preserve"> smaller phases of the project called sprints.</w:t>
      </w:r>
      <w:r w:rsidR="00A65B09">
        <w:t xml:space="preserve"> A sprint is a short period of time that is allocated for a small part of the project that helps focus only on the most important work that needs to be done. </w:t>
      </w:r>
      <w:r>
        <w:t xml:space="preserve">As shown in Figure 2, you break every feature into three phases namely: </w:t>
      </w:r>
      <w:commentRangeStart w:id="77"/>
      <w:r>
        <w:t xml:space="preserve">Define, Build, and </w:t>
      </w:r>
      <w:r w:rsidR="008C41D1">
        <w:t>R</w:t>
      </w:r>
      <w:r>
        <w:t>elease</w:t>
      </w:r>
      <w:commentRangeEnd w:id="77"/>
      <w:r w:rsidR="00CD5D71">
        <w:rPr>
          <w:rStyle w:val="CommentReference"/>
        </w:rPr>
        <w:commentReference w:id="77"/>
      </w:r>
      <w:r>
        <w:t>.</w:t>
      </w:r>
    </w:p>
    <w:p w14:paraId="4D7CBA24" w14:textId="3BC0625D" w:rsidR="00200024" w:rsidRDefault="00200024" w:rsidP="0087691C">
      <w:r w:rsidRPr="008C41D1">
        <w:rPr>
          <w:b/>
          <w:bCs/>
        </w:rPr>
        <w:t>Define</w:t>
      </w:r>
      <w:r>
        <w:t xml:space="preserve"> is where you take one feature that comes from </w:t>
      </w:r>
      <w:r w:rsidR="008C41D1">
        <w:t>the</w:t>
      </w:r>
      <w:r>
        <w:t xml:space="preserve"> backlog</w:t>
      </w:r>
      <w:r w:rsidR="008C41D1">
        <w:t xml:space="preserve"> of the project</w:t>
      </w:r>
      <w:r>
        <w:t xml:space="preserve">. A backlog is a list of features that still needs to be done. </w:t>
      </w:r>
      <w:r w:rsidR="00A65B09">
        <w:t xml:space="preserve">Unless told otherwise, the </w:t>
      </w:r>
      <w:r w:rsidR="00A65B09">
        <w:lastRenderedPageBreak/>
        <w:t xml:space="preserve">highest priority that will satisfy the customer will be picked to be done first </w:t>
      </w:r>
      <w:r w:rsidR="00A65B09">
        <w:fldChar w:fldCharType="begin"/>
      </w:r>
      <w:r w:rsidR="00A65B09">
        <w:instrText xml:space="preserve"> ADDIN EN.CITE &lt;EndNote&gt;&lt;Cite&gt;&lt;Author&gt;Roman&lt;/Author&gt;&lt;Year&gt;2018&lt;/Year&gt;&lt;RecNum&gt;63&lt;/RecNum&gt;&lt;DisplayText&gt;(Roman, 2018)&lt;/DisplayText&gt;&lt;record&gt;&lt;rec-number&gt;63&lt;/rec-number&gt;&lt;foreign-keys&gt;&lt;key app="EN" db-id="525d9sr0qsvde5evfr0ps52ifpp52v555xtd" timestamp="1621102641"&gt;63&lt;/key&gt;&lt;/foreign-keys&gt;&lt;ref-type name="Journal Article"&gt;17&lt;/ref-type&gt;&lt;contributors&gt;&lt;authors&gt;&lt;author&gt;Victor Roman&lt;/author&gt;&lt;/authors&gt;&lt;/contributors&gt;&lt;titles&gt;&lt;title&gt;Agile Methodology: Revolutionizing Project Management&lt;/title&gt;&lt;/titles&gt;&lt;dates&gt;&lt;year&gt;2018&lt;/year&gt;&lt;/dates&gt;&lt;urls&gt;&lt;related-urls&gt;&lt;url&gt;https://rromanss23.medium.com/agile-methedology-revolutionizing-project-management-91636775191d&lt;/url&gt;&lt;/related-urls&gt;&lt;/urls&gt;&lt;/record&gt;&lt;/Cite&gt;&lt;/EndNote&gt;</w:instrText>
      </w:r>
      <w:r w:rsidR="00A65B09">
        <w:fldChar w:fldCharType="separate"/>
      </w:r>
      <w:r w:rsidR="00A65B09">
        <w:rPr>
          <w:noProof/>
        </w:rPr>
        <w:t>(Roman, 2018)</w:t>
      </w:r>
      <w:r w:rsidR="00A65B09">
        <w:fldChar w:fldCharType="end"/>
      </w:r>
      <w:r w:rsidR="00A65B09">
        <w:t xml:space="preserve">.  </w:t>
      </w:r>
    </w:p>
    <w:p w14:paraId="674FCCE7" w14:textId="053BAEFB" w:rsidR="00A65B09" w:rsidRDefault="00A65B09" w:rsidP="0087691C">
      <w:r w:rsidRPr="008C41D1">
        <w:rPr>
          <w:b/>
          <w:bCs/>
        </w:rPr>
        <w:t>Build</w:t>
      </w:r>
      <w:r>
        <w:t xml:space="preserve"> is where </w:t>
      </w:r>
      <w:r w:rsidR="00363963">
        <w:t xml:space="preserve">you spend time on building the new feature. This usually takes the most time and can also be broken down into </w:t>
      </w:r>
      <w:r w:rsidR="00FD154C">
        <w:t xml:space="preserve">steps. </w:t>
      </w:r>
      <w:r w:rsidR="000947F1">
        <w:t>If the build is not successful, the developers need to come back to the phase to fix the bugs or change the whole feature.</w:t>
      </w:r>
    </w:p>
    <w:p w14:paraId="25B2CAE9" w14:textId="2FF4373E" w:rsidR="000947F1" w:rsidRPr="0087691C" w:rsidRDefault="000947F1" w:rsidP="0087691C">
      <w:r w:rsidRPr="008C41D1">
        <w:rPr>
          <w:b/>
          <w:bCs/>
        </w:rPr>
        <w:t>Release</w:t>
      </w:r>
      <w:r>
        <w:t xml:space="preserve"> is where you release the final feature </w:t>
      </w:r>
      <w:r w:rsidR="009F0448">
        <w:t>into</w:t>
      </w:r>
      <w:r>
        <w:t xml:space="preserve"> the live environment.</w:t>
      </w:r>
      <w:r w:rsidR="00200024">
        <w:t xml:space="preserve"> </w:t>
      </w:r>
      <w:r w:rsidR="0087691C" w:rsidRPr="0087691C">
        <w:t>Feedback is needed from the customer on a daily basis, to ensure that the project is on track</w:t>
      </w:r>
      <w:r>
        <w:t xml:space="preserve"> and that the feature is what they wanted</w:t>
      </w:r>
      <w:r w:rsidR="0087691C" w:rsidRPr="0087691C">
        <w:t>.</w:t>
      </w:r>
    </w:p>
    <w:p w14:paraId="4485313C" w14:textId="3B0E243B" w:rsidR="0087691C" w:rsidRDefault="0087691C" w:rsidP="00FE0375">
      <w:r>
        <w:t>For this study, a web application will be designed according to the requirements given by the interview done in the Suggestion phase.</w:t>
      </w:r>
    </w:p>
    <w:p w14:paraId="4A8D198B" w14:textId="6E20DD06" w:rsidR="00FC2124" w:rsidRDefault="00125C7E" w:rsidP="00721EA3">
      <w:pPr>
        <w:pStyle w:val="ListNumberRomanBrackets"/>
      </w:pPr>
      <w:r>
        <w:t>Evaluation</w:t>
      </w:r>
    </w:p>
    <w:p w14:paraId="7DCC1C6C" w14:textId="126795B4" w:rsidR="002A7505" w:rsidRPr="002A7505" w:rsidRDefault="002A7505" w:rsidP="002A7505">
      <w:r>
        <w:t xml:space="preserve">Once the development phase is complete, the artefact is evaluated according to the </w:t>
      </w:r>
      <w:r w:rsidR="0033299B">
        <w:t xml:space="preserve">criteria that was </w:t>
      </w:r>
      <w:commentRangeStart w:id="78"/>
      <w:r w:rsidR="0033299B">
        <w:t>make</w:t>
      </w:r>
      <w:commentRangeEnd w:id="78"/>
      <w:r w:rsidR="00CD5D71">
        <w:rPr>
          <w:rStyle w:val="CommentReference"/>
        </w:rPr>
        <w:commentReference w:id="78"/>
      </w:r>
      <w:r w:rsidR="0033299B">
        <w:t xml:space="preserve"> in the Awareness of Problem phase. In positivist research this is where the evaluation will result in either a contradiction or confirmation of the hypothesis by in design science research the results of the evaluation can be used to </w:t>
      </w:r>
      <w:r w:rsidR="00D67F22">
        <w:t xml:space="preserve">gain information and be used to improve the artifact </w:t>
      </w:r>
      <w:r w:rsidR="00D67F22">
        <w:fldChar w:fldCharType="begin"/>
      </w:r>
      <w:r w:rsidR="00D67F2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D67F22">
        <w:fldChar w:fldCharType="separate"/>
      </w:r>
      <w:r w:rsidR="00D67F22">
        <w:rPr>
          <w:noProof/>
        </w:rPr>
        <w:t>(Vijay Vaishnavi, 2004)</w:t>
      </w:r>
      <w:r w:rsidR="00D67F22">
        <w:fldChar w:fldCharType="end"/>
      </w:r>
      <w:r w:rsidR="00D67F22">
        <w:t>.</w:t>
      </w:r>
    </w:p>
    <w:p w14:paraId="7C8B05F1" w14:textId="77777777" w:rsidR="00E66BD6" w:rsidRDefault="003605C4" w:rsidP="00125C7E">
      <w:r>
        <w:t xml:space="preserve">Design science focuses on the utility of the artifact </w:t>
      </w:r>
      <w:r>
        <w:fldChar w:fldCharType="begin"/>
      </w:r>
      <w:r>
        <w:instrText xml:space="preserve"> ADDIN EN.CITE &lt;EndNote&gt;&lt;Cite&gt;&lt;Author&gt;Alan Hevner&lt;/Author&gt;&lt;Year&gt;2004&lt;/Year&gt;&lt;RecNum&gt;64&lt;/RecNum&gt;&lt;DisplayText&gt;(Alan Hevner, 2004)&lt;/DisplayText&gt;&lt;record&gt;&lt;rec-number&gt;64&lt;/rec-number&gt;&lt;foreign-keys&gt;&lt;key app="EN" db-id="525d9sr0qsvde5evfr0ps52ifpp52v555xtd" timestamp="1621105229"&gt;64&lt;/key&gt;&lt;/foreign-keys&gt;&lt;ref-type name="Journal Article"&gt;17&lt;/ref-type&gt;&lt;contributors&gt;&lt;authors&gt;&lt;author&gt;Alan Hevner, Salvatore March, Jinsoo Park, Sudha Ram&lt;/author&gt;&lt;/authors&gt;&lt;/contributors&gt;&lt;titles&gt;&lt;title&gt;Design Science Research in Information Systems&lt;/title&gt;&lt;/titles&gt;&lt;dates&gt;&lt;year&gt;2004&lt;/year&gt;&lt;/dates&gt;&lt;urls&gt;&lt;related-urls&gt;&lt;url&gt;http://www3.cis.gsu.edu/vvaishnavi/9220Sp07/Documents/Hevner%20et%20al.%202004%20MISQ.pdf&lt;/url&gt;&lt;/related-urls&gt;&lt;/urls&gt;&lt;/record&gt;&lt;/Cite&gt;&lt;/EndNote&gt;</w:instrText>
      </w:r>
      <w:r>
        <w:fldChar w:fldCharType="separate"/>
      </w:r>
      <w:r>
        <w:rPr>
          <w:noProof/>
        </w:rPr>
        <w:t>(Alan Hevner, 2004)</w:t>
      </w:r>
      <w:r>
        <w:fldChar w:fldCharType="end"/>
      </w:r>
      <w:r>
        <w:t xml:space="preserve">, but in this study it should also be considered to be evaluated for its fitness to survive and adapt within the industry environment as suggested by </w:t>
      </w:r>
      <w:commentRangeStart w:id="79"/>
      <w:r>
        <w:fldChar w:fldCharType="begin"/>
      </w:r>
      <w:r>
        <w:instrText xml:space="preserve"> ADDIN EN.CITE &lt;EndNote&gt;&lt;Cite AuthorYear="1"&gt;&lt;Author&gt;T. GRANDON GILL&lt;/Author&gt;&lt;Year&gt;2013&lt;/Year&gt;&lt;RecNum&gt;65&lt;/RecNum&gt;&lt;DisplayText&gt;T. GRANDON GILL (2013)&lt;/DisplayText&gt;&lt;record&gt;&lt;rec-number&gt;65&lt;/rec-number&gt;&lt;foreign-keys&gt;&lt;key app="EN" db-id="525d9sr0qsvde5evfr0ps52ifpp52v555xtd" timestamp="1621105396"&gt;65&lt;/key&gt;&lt;/foreign-keys&gt;&lt;ref-type name="Journal Article"&gt;17&lt;/ref-type&gt;&lt;contributors&gt;&lt;authors&gt;&lt;author&gt;T. GRANDON GILL, ALAN R. HEVNER&lt;/author&gt;&lt;/authors&gt;&lt;/contributors&gt;&lt;titles&gt;&lt;title&gt;A Fitness-Utility Model for Design Science Research&lt;/title&gt;&lt;/titles&gt;&lt;dates&gt;&lt;year&gt;2013&lt;/year&gt;&lt;/dates&gt;&lt;urls&gt;&lt;related-urls&gt;&lt;url&gt;https://www.grandongill.com/publications/GillHevner-ACM-TMIS-Fitness-2013.pdf&lt;/url&gt;&lt;/related-urls&gt;&lt;/urls&gt;&lt;/record&gt;&lt;/Cite&gt;&lt;/EndNote&gt;</w:instrText>
      </w:r>
      <w:r>
        <w:fldChar w:fldCharType="separate"/>
      </w:r>
      <w:r>
        <w:rPr>
          <w:noProof/>
        </w:rPr>
        <w:t>T. GRANDON GILL (2013)</w:t>
      </w:r>
      <w:r>
        <w:fldChar w:fldCharType="end"/>
      </w:r>
      <w:commentRangeEnd w:id="79"/>
      <w:r w:rsidR="00CD5D71">
        <w:rPr>
          <w:rStyle w:val="CommentReference"/>
        </w:rPr>
        <w:commentReference w:id="79"/>
      </w:r>
      <w:r w:rsidR="00E66BD6">
        <w:t>.</w:t>
      </w:r>
    </w:p>
    <w:p w14:paraId="6A649711" w14:textId="624C6812" w:rsidR="00E66BD6" w:rsidRDefault="00E66BD6" w:rsidP="00125C7E">
      <w:commentRangeStart w:id="80"/>
      <w:r>
        <w:t xml:space="preserve">The results of the evaluation will either suggest a redesign of the artifact, therefor additional research </w:t>
      </w:r>
      <w:del w:id="81" w:author="23676469" w:date="2021-05-19T14:07:00Z">
        <w:r w:rsidDel="00CD5D71">
          <w:delText>needs to be done</w:delText>
        </w:r>
      </w:del>
      <w:ins w:id="82" w:author="23676469" w:date="2021-05-19T14:07:00Z">
        <w:r w:rsidR="00CD5D71">
          <w:t>is needed</w:t>
        </w:r>
      </w:ins>
      <w:r>
        <w:t xml:space="preserve"> on why this artifact was not successful or move on the conclusion phase of the process model.</w:t>
      </w:r>
      <w:commentRangeEnd w:id="80"/>
      <w:r w:rsidR="00CD5D71">
        <w:rPr>
          <w:rStyle w:val="CommentReference"/>
        </w:rPr>
        <w:commentReference w:id="80"/>
      </w:r>
    </w:p>
    <w:p w14:paraId="5CDB2872" w14:textId="43490BF1" w:rsidR="00125C7E" w:rsidRDefault="00E66BD6" w:rsidP="00125C7E">
      <w:r>
        <w:t>In this study</w:t>
      </w:r>
      <w:r w:rsidR="00560654">
        <w:t>,</w:t>
      </w:r>
      <w:r>
        <w:t xml:space="preserve"> the web application will be evaluated by the suggestions made by the </w:t>
      </w:r>
      <w:commentRangeStart w:id="83"/>
      <w:r>
        <w:t xml:space="preserve">project manager </w:t>
      </w:r>
      <w:commentRangeEnd w:id="83"/>
      <w:r w:rsidR="009C1EC4">
        <w:rPr>
          <w:rStyle w:val="CommentReference"/>
        </w:rPr>
        <w:commentReference w:id="83"/>
      </w:r>
      <w:r>
        <w:t>that was interviewed in the suggestion phase.</w:t>
      </w:r>
      <w:r w:rsidR="003605C4">
        <w:t xml:space="preserve"> </w:t>
      </w:r>
      <w:r>
        <w:t>The feedback will be used to improve the artifact.</w:t>
      </w:r>
    </w:p>
    <w:p w14:paraId="645BF5CA" w14:textId="77777777" w:rsidR="001F5A0C" w:rsidRDefault="001F5A0C" w:rsidP="00125C7E"/>
    <w:p w14:paraId="37CA90EE" w14:textId="265FF21C" w:rsidR="00E66BD6" w:rsidRDefault="00E66BD6" w:rsidP="00721EA3">
      <w:pPr>
        <w:pStyle w:val="ListNumberRomanBrackets"/>
      </w:pPr>
      <w:r>
        <w:lastRenderedPageBreak/>
        <w:t>Conclusion</w:t>
      </w:r>
    </w:p>
    <w:p w14:paraId="49D7F3EA" w14:textId="5006CD2C" w:rsidR="00E66BD6" w:rsidRDefault="00DE2068" w:rsidP="00E66BD6">
      <w:r>
        <w:t xml:space="preserve">This is the last step in the process model and the result is typically satisfaction of the artifact. This phase does not only revolve around the artifact but also the experience and knowledge that the researcher has gained. </w:t>
      </w:r>
      <w:r w:rsidR="00515262">
        <w:t>As part of the</w:t>
      </w:r>
      <w:r>
        <w:t xml:space="preserve"> conclusion</w:t>
      </w:r>
      <w:r w:rsidR="00515262">
        <w:t xml:space="preserve"> phase</w:t>
      </w:r>
      <w:r>
        <w:t xml:space="preserve"> </w:t>
      </w:r>
      <w:r w:rsidR="00515262">
        <w:t xml:space="preserve">there is an arrow pointing out of the knowledge contribution as shown in Figure 1, that means that the artifact is going to </w:t>
      </w:r>
      <w:r w:rsidR="00190ECE">
        <w:t>contribute</w:t>
      </w:r>
      <w:r w:rsidR="00515262">
        <w:t xml:space="preserve"> to the research area and is </w:t>
      </w:r>
      <w:r w:rsidR="00190ECE">
        <w:t xml:space="preserve">seen as </w:t>
      </w:r>
      <w:r w:rsidR="00515262">
        <w:t>complete.</w:t>
      </w:r>
    </w:p>
    <w:p w14:paraId="4A0825AA" w14:textId="32AC7C1F" w:rsidR="00F05F89" w:rsidRDefault="00FB344B" w:rsidP="00F05F89">
      <w:r>
        <w:t>In this study the artifact will contribute to the research area if it meets the requirements that was made in the suggestion phase as well as survive and adapt to the industry.</w:t>
      </w:r>
    </w:p>
    <w:p w14:paraId="1E228C9A" w14:textId="75C7BF9E" w:rsidR="006A03E8" w:rsidRDefault="00E67312" w:rsidP="00E67312">
      <w:pPr>
        <w:pStyle w:val="Heading3"/>
      </w:pPr>
      <w:bookmarkStart w:id="84" w:name="_Toc72028626"/>
      <w:r>
        <w:t>Research Objectives According to the Process Model</w:t>
      </w:r>
      <w:bookmarkEnd w:id="84"/>
    </w:p>
    <w:p w14:paraId="0B0EFE2C" w14:textId="6254A54D" w:rsidR="00E67312" w:rsidRDefault="00E67312" w:rsidP="00E67312">
      <w:r>
        <w:t xml:space="preserve">An objective is defined as something that you plan on doing or to achieve </w:t>
      </w:r>
      <w:r>
        <w:fldChar w:fldCharType="begin"/>
      </w:r>
      <w:r>
        <w:instrText xml:space="preserve"> ADDIN EN.CITE &lt;EndNote&gt;&lt;Cite&gt;&lt;Author&gt;Insights&lt;/Author&gt;&lt;Year&gt;2019&lt;/Year&gt;&lt;RecNum&gt;69&lt;/RecNum&gt;&lt;DisplayText&gt;(Insights, 2019)&lt;/DisplayText&gt;&lt;record&gt;&lt;rec-number&gt;69&lt;/rec-number&gt;&lt;foreign-keys&gt;&lt;key app="EN" db-id="525d9sr0qsvde5evfr0ps52ifpp52v555xtd" timestamp="1621123247"&gt;69&lt;/key&gt;&lt;/foreign-keys&gt;&lt;ref-type name="Journal Article"&gt;17&lt;/ref-type&gt;&lt;contributors&gt;&lt;authors&gt;&lt;author&gt;Editage Insights&lt;/author&gt;&lt;/authors&gt;&lt;/contributors&gt;&lt;titles&gt;&lt;title&gt;What are research objectives?&lt;/title&gt;&lt;/titles&gt;&lt;dates&gt;&lt;year&gt;2019&lt;/year&gt;&lt;/dates&gt;&lt;urls&gt;&lt;related-urls&gt;&lt;url&gt;https://www.editage.com/insights/what-is-research-objective&lt;/url&gt;&lt;/related-urls&gt;&lt;/urls&gt;&lt;/record&gt;&lt;/Cite&gt;&lt;/EndNote&gt;</w:instrText>
      </w:r>
      <w:r>
        <w:fldChar w:fldCharType="separate"/>
      </w:r>
      <w:r>
        <w:rPr>
          <w:noProof/>
        </w:rPr>
        <w:t>(Insights, 2019)</w:t>
      </w:r>
      <w:r>
        <w:fldChar w:fldCharType="end"/>
      </w:r>
      <w:r>
        <w:t>. Each Phase in the Process model has its own objectives. Following will be each phase along with its specified objectives.</w:t>
      </w:r>
    </w:p>
    <w:p w14:paraId="6456533C" w14:textId="2ABD7846" w:rsidR="00E67312" w:rsidRDefault="00E67312" w:rsidP="00E67312">
      <w:pPr>
        <w:pStyle w:val="ListNumberRomanBrackets"/>
        <w:numPr>
          <w:ilvl w:val="0"/>
          <w:numId w:val="45"/>
        </w:numPr>
      </w:pPr>
      <w:r>
        <w:t>Awareness of problem</w:t>
      </w:r>
    </w:p>
    <w:p w14:paraId="41BBD797" w14:textId="18910D00" w:rsidR="00E67312" w:rsidRDefault="00E67312" w:rsidP="00E67312">
      <w:pPr>
        <w:pStyle w:val="ListNumberRomanBrackets"/>
        <w:numPr>
          <w:ilvl w:val="0"/>
          <w:numId w:val="46"/>
        </w:numPr>
      </w:pPr>
      <w:r>
        <w:t>Gain knowledge of Design Science Research</w:t>
      </w:r>
      <w:r w:rsidR="00F317F9">
        <w:t>.</w:t>
      </w:r>
    </w:p>
    <w:p w14:paraId="43A552A7" w14:textId="0FAC6EBA" w:rsidR="00E67312" w:rsidRDefault="00E67312" w:rsidP="00E67312">
      <w:pPr>
        <w:pStyle w:val="ListNumberRomanBrackets"/>
        <w:numPr>
          <w:ilvl w:val="0"/>
          <w:numId w:val="46"/>
        </w:numPr>
      </w:pPr>
      <w:r>
        <w:t>Get a basic idea on what is expected of the artifact</w:t>
      </w:r>
      <w:r w:rsidR="00F317F9">
        <w:t>.</w:t>
      </w:r>
    </w:p>
    <w:p w14:paraId="7766E5D1" w14:textId="3DF812F3" w:rsidR="00E67312" w:rsidRDefault="00E67312" w:rsidP="00E67312">
      <w:pPr>
        <w:pStyle w:val="ListNumberRomanBrackets"/>
      </w:pPr>
      <w:r>
        <w:t>Suggestion</w:t>
      </w:r>
    </w:p>
    <w:p w14:paraId="70FBCD5D" w14:textId="6520921C" w:rsidR="00E67312" w:rsidRDefault="00E67312" w:rsidP="00E67312">
      <w:pPr>
        <w:pStyle w:val="ListNumberRomanBrackets"/>
        <w:numPr>
          <w:ilvl w:val="0"/>
          <w:numId w:val="47"/>
        </w:numPr>
      </w:pPr>
      <w:r>
        <w:t>Conduct an interview with a project manager that has experience in the industry</w:t>
      </w:r>
      <w:r w:rsidR="00F317F9">
        <w:t>.</w:t>
      </w:r>
    </w:p>
    <w:p w14:paraId="73365C91" w14:textId="2D923362" w:rsidR="00E67312" w:rsidRDefault="00E67312" w:rsidP="00E67312">
      <w:pPr>
        <w:pStyle w:val="ListNumberRomanBrackets"/>
        <w:numPr>
          <w:ilvl w:val="0"/>
          <w:numId w:val="47"/>
        </w:numPr>
      </w:pPr>
      <w:r>
        <w:t xml:space="preserve">Use the information gathered </w:t>
      </w:r>
      <w:r w:rsidR="00F317F9">
        <w:t>to improve the design of the artifact.</w:t>
      </w:r>
    </w:p>
    <w:p w14:paraId="15542213" w14:textId="026CADFA" w:rsidR="00F317F9" w:rsidRDefault="00F317F9" w:rsidP="00F317F9">
      <w:pPr>
        <w:pStyle w:val="ListNumberRomanBrackets"/>
      </w:pPr>
      <w:r>
        <w:t>Development</w:t>
      </w:r>
    </w:p>
    <w:p w14:paraId="1E5B0180" w14:textId="5CCA1011" w:rsidR="00F317F9" w:rsidRDefault="00F317F9" w:rsidP="00F317F9">
      <w:pPr>
        <w:pStyle w:val="ListNumberRomanBrackets"/>
        <w:numPr>
          <w:ilvl w:val="0"/>
          <w:numId w:val="48"/>
        </w:numPr>
      </w:pPr>
      <w:r>
        <w:t>Develop the web application according to the information gathered by the interview.</w:t>
      </w:r>
    </w:p>
    <w:p w14:paraId="514C3FE9" w14:textId="4ED7315E" w:rsidR="00F317F9" w:rsidRDefault="00F317F9" w:rsidP="00F317F9">
      <w:pPr>
        <w:pStyle w:val="ListNumberRomanBrackets"/>
        <w:numPr>
          <w:ilvl w:val="0"/>
          <w:numId w:val="48"/>
        </w:numPr>
      </w:pPr>
      <w:r>
        <w:t>Break the project up into small processes and divide into sprints.</w:t>
      </w:r>
    </w:p>
    <w:p w14:paraId="3934039E" w14:textId="66D45322" w:rsidR="00F317F9" w:rsidRDefault="00F317F9" w:rsidP="00F317F9">
      <w:pPr>
        <w:pStyle w:val="ListNumberRomanBrackets"/>
      </w:pPr>
      <w:r>
        <w:t>Evaluation</w:t>
      </w:r>
    </w:p>
    <w:p w14:paraId="7A8630A4" w14:textId="308DD125" w:rsidR="00F317F9" w:rsidRDefault="00F317F9" w:rsidP="00F317F9">
      <w:pPr>
        <w:pStyle w:val="ListNumberRomanBrackets"/>
        <w:numPr>
          <w:ilvl w:val="0"/>
          <w:numId w:val="49"/>
        </w:numPr>
      </w:pPr>
      <w:r>
        <w:lastRenderedPageBreak/>
        <w:t>Evaluate the web application with the given requirements from the suggestion phase.</w:t>
      </w:r>
    </w:p>
    <w:p w14:paraId="2FC0C9DC" w14:textId="2BCAE4EF" w:rsidR="00F317F9" w:rsidRDefault="00F317F9" w:rsidP="00F317F9">
      <w:pPr>
        <w:pStyle w:val="ListNumberRomanBrackets"/>
        <w:numPr>
          <w:ilvl w:val="0"/>
          <w:numId w:val="49"/>
        </w:numPr>
      </w:pPr>
      <w:r>
        <w:t>Assure that the developed artifact can survive and adapt with the industry environment.</w:t>
      </w:r>
    </w:p>
    <w:p w14:paraId="21BD6065" w14:textId="748E01BE" w:rsidR="00F317F9" w:rsidRDefault="00F317F9" w:rsidP="00F317F9">
      <w:pPr>
        <w:pStyle w:val="ListNumberRomanBrackets"/>
      </w:pPr>
      <w:r>
        <w:t>Conclusion</w:t>
      </w:r>
    </w:p>
    <w:p w14:paraId="06E5CD17" w14:textId="78752CEA" w:rsidR="00F317F9" w:rsidRPr="00E67312" w:rsidRDefault="00F317F9" w:rsidP="00F317F9">
      <w:pPr>
        <w:pStyle w:val="ListNumberRomanBrackets"/>
        <w:numPr>
          <w:ilvl w:val="0"/>
          <w:numId w:val="50"/>
        </w:numPr>
      </w:pPr>
      <w:r>
        <w:t xml:space="preserve">Report whether the artifact has achieved its main objective and that is to enhance communication between project managers and project developers in the industry. </w:t>
      </w:r>
    </w:p>
    <w:p w14:paraId="0550284F" w14:textId="7956B702" w:rsidR="006A03E8" w:rsidRDefault="009A6158" w:rsidP="009A6158">
      <w:pPr>
        <w:pStyle w:val="Heading3"/>
      </w:pPr>
      <w:bookmarkStart w:id="85" w:name="_Toc72028627"/>
      <w:r>
        <w:t>Data gathering techniques</w:t>
      </w:r>
      <w:bookmarkEnd w:id="85"/>
    </w:p>
    <w:p w14:paraId="60892564" w14:textId="193C572E" w:rsidR="00071332" w:rsidRDefault="00662C3A" w:rsidP="009A6158">
      <w:r>
        <w:t xml:space="preserve">According to </w:t>
      </w:r>
      <w:r w:rsidR="00DF38DF">
        <w:fldChar w:fldCharType="begin"/>
      </w:r>
      <w:r w:rsidR="00DF38DF">
        <w:instrText xml:space="preserve"> ADDIN EN.CITE &lt;EndNote&gt;&lt;Cite AuthorYear="1"&gt;&lt;Author&gt;Lochrie&lt;/Author&gt;&lt;Year&gt;2015&lt;/Year&gt;&lt;RecNum&gt;70&lt;/RecNum&gt;&lt;DisplayText&gt;Lochrie et al. (2015)&lt;/DisplayText&gt;&lt;record&gt;&lt;rec-number&gt;70&lt;/rec-number&gt;&lt;foreign-keys&gt;&lt;key app="EN" db-id="525d9sr0qsvde5evfr0ps52ifpp52v555xtd" timestamp="1621124299"&gt;70&lt;/key&gt;&lt;/foreign-keys&gt;&lt;ref-type name="Journal Article"&gt;17&lt;/ref-type&gt;&lt;contributors&gt;&lt;authors&gt;&lt;author&gt;Lochrie, Sean&lt;/author&gt;&lt;author&gt;Curran, Ross&lt;/author&gt;&lt;author&gt;O’Gorman, Kevin&lt;/author&gt;&lt;/authors&gt;&lt;/contributors&gt;&lt;titles&gt;&lt;title&gt;Qualitative data gathering techniques&lt;/title&gt;&lt;secondary-title&gt;Research Methods for Business and Management&lt;/secondary-title&gt;&lt;/titles&gt;&lt;periodical&gt;&lt;full-title&gt;Research Methods for Business and Management&lt;/full-title&gt;&lt;/periodical&gt;&lt;dates&gt;&lt;year&gt;2015&lt;/year&gt;&lt;/dates&gt;&lt;urls&gt;&lt;/urls&gt;&lt;/record&gt;&lt;/Cite&gt;&lt;/EndNote&gt;</w:instrText>
      </w:r>
      <w:r w:rsidR="00DF38DF">
        <w:fldChar w:fldCharType="separate"/>
      </w:r>
      <w:r w:rsidR="00DF38DF">
        <w:rPr>
          <w:noProof/>
        </w:rPr>
        <w:t>Lochrie et al. (2015)</w:t>
      </w:r>
      <w:r w:rsidR="00DF38DF">
        <w:fldChar w:fldCharType="end"/>
      </w:r>
      <w:r w:rsidR="00DF38DF">
        <w:t>, qualitative gathering techniques can yield revelatory, rich, and valuable data. As an example, a</w:t>
      </w:r>
      <w:r w:rsidR="00090620">
        <w:t xml:space="preserve"> qualitative</w:t>
      </w:r>
      <w:r w:rsidR="00DF38DF">
        <w:t xml:space="preserve"> interview </w:t>
      </w:r>
      <w:r w:rsidR="00090620">
        <w:t xml:space="preserve">involves a conversation between a subject and the researcher that results in the understanding towards central themes such as accessibility to a certain feature. </w:t>
      </w:r>
    </w:p>
    <w:p w14:paraId="3AE93B5B" w14:textId="0069D12B" w:rsidR="00071332" w:rsidRDefault="00071332" w:rsidP="009A6158">
      <w:r>
        <w:t xml:space="preserve">Methods that can be used for </w:t>
      </w:r>
      <w:r w:rsidR="001B4F6A">
        <w:t xml:space="preserve">qualitative data collection </w:t>
      </w:r>
      <w:r>
        <w:t>are:</w:t>
      </w:r>
    </w:p>
    <w:p w14:paraId="7C0D9E4D" w14:textId="77777777" w:rsidR="007A66B7" w:rsidRDefault="00071332" w:rsidP="007A66B7">
      <w:pPr>
        <w:pStyle w:val="ListNumberAlfabetBrackets"/>
      </w:pPr>
      <w:r>
        <w:t>Individual interviews</w:t>
      </w:r>
    </w:p>
    <w:p w14:paraId="1868483B" w14:textId="317EE47D" w:rsidR="00071332" w:rsidRDefault="007A66B7" w:rsidP="009A6158">
      <w:r>
        <w:t>T</w:t>
      </w:r>
      <w:r w:rsidR="00071332">
        <w:t>his is the most widely used and trusted qualitative data collection method. This is the direct conversation between a researcher and a subject. The questions are designed to get the subjects knowledge or perspective on a certain topic, issue, or program.</w:t>
      </w:r>
    </w:p>
    <w:p w14:paraId="1428DF46" w14:textId="77777777" w:rsidR="007A66B7" w:rsidRDefault="008B2B63" w:rsidP="007A66B7">
      <w:pPr>
        <w:pStyle w:val="ListNumberAlfabetBrackets"/>
      </w:pPr>
      <w:bookmarkStart w:id="86" w:name="_Hlk72028289"/>
      <w:r>
        <w:t>Qualitative surveys</w:t>
      </w:r>
    </w:p>
    <w:bookmarkEnd w:id="86"/>
    <w:p w14:paraId="7044D0EC" w14:textId="451A2117" w:rsidR="00071332" w:rsidRDefault="007A66B7" w:rsidP="009A6158">
      <w:r>
        <w:t>T</w:t>
      </w:r>
      <w:r w:rsidR="008B2B63">
        <w:t>his is used for more open-ended questions where the responded has to write their own opinions on a topic or issue. This can be done wither by giving out papers or online. Where the online surveys give a wider variety of people, for if the researcher wants to gather information around the world.</w:t>
      </w:r>
    </w:p>
    <w:p w14:paraId="62872CF5" w14:textId="77777777" w:rsidR="00995BA3" w:rsidRDefault="007A66B7" w:rsidP="007A66B7">
      <w:pPr>
        <w:pStyle w:val="ListNumberAlfabetBrackets"/>
      </w:pPr>
      <w:r>
        <w:t>Focus group discussions</w:t>
      </w:r>
    </w:p>
    <w:p w14:paraId="46941DFC" w14:textId="77777777" w:rsidR="006525CA" w:rsidRDefault="006525CA" w:rsidP="00711CEF">
      <w:pPr>
        <w:pStyle w:val="ListNumberAlfabetBrackets"/>
        <w:numPr>
          <w:ilvl w:val="0"/>
          <w:numId w:val="0"/>
        </w:numPr>
      </w:pPr>
      <w:r>
        <w:lastRenderedPageBreak/>
        <w:t>A focus group discussion can be seen as a type of interview, but instead of having one individual, it is conducted with a group of people. The use of this is to see how people feel as a group, where a range of responses are available and discussed.</w:t>
      </w:r>
    </w:p>
    <w:p w14:paraId="3736D534" w14:textId="77777777" w:rsidR="006525CA" w:rsidRDefault="006525CA" w:rsidP="006525CA">
      <w:pPr>
        <w:pStyle w:val="ListNumberAlfabetBrackets"/>
      </w:pPr>
      <w:r>
        <w:t>Observations</w:t>
      </w:r>
    </w:p>
    <w:p w14:paraId="591DDCB4" w14:textId="00AEFECF" w:rsidR="002C4389" w:rsidRDefault="002C4389" w:rsidP="006525CA">
      <w:pPr>
        <w:pStyle w:val="ListNumberAlfabetBrackets"/>
        <w:numPr>
          <w:ilvl w:val="0"/>
          <w:numId w:val="0"/>
        </w:numPr>
      </w:pPr>
      <w:r>
        <w:t>This allows researchers to gather descriptive data by observing a subject and seeing its behaviour in a natural way. Observation only allows the researcher to be completely immersive and not participating in the activity and is only there to take notes. There are different ways to observe, such as taking videos or pictures.</w:t>
      </w:r>
    </w:p>
    <w:p w14:paraId="5471EC04" w14:textId="7C35A9A9" w:rsidR="00B351C0" w:rsidRDefault="00B351C0" w:rsidP="004C6F52">
      <w:pPr>
        <w:pStyle w:val="Heading3"/>
      </w:pPr>
      <w:bookmarkStart w:id="87" w:name="_Toc72028628"/>
      <w:r>
        <w:t>Conclusion</w:t>
      </w:r>
      <w:bookmarkEnd w:id="87"/>
    </w:p>
    <w:p w14:paraId="1D08D654" w14:textId="18FA3B97" w:rsidR="00CB1734" w:rsidRDefault="002C4389" w:rsidP="006525CA">
      <w:pPr>
        <w:pStyle w:val="ListNumberAlfabetBrackets"/>
        <w:numPr>
          <w:ilvl w:val="0"/>
          <w:numId w:val="0"/>
        </w:numPr>
      </w:pPr>
      <w:commentRangeStart w:id="88"/>
      <w:r>
        <w:t xml:space="preserve">The qualitative data gathering technique that will be used in this study is interviews, as it is considered to be the most applicable to get the </w:t>
      </w:r>
      <w:r w:rsidR="00FC5D02">
        <w:t>most valuable data that is needed. The questions will focus gathering important features for the web application as well as getting input on the user interface design.</w:t>
      </w:r>
      <w:commentRangeEnd w:id="88"/>
      <w:r w:rsidR="009C1EC4">
        <w:rPr>
          <w:rStyle w:val="CommentReference"/>
        </w:rPr>
        <w:commentReference w:id="88"/>
      </w:r>
    </w:p>
    <w:p w14:paraId="52CCC2F5" w14:textId="52554AB9" w:rsidR="00AD2333" w:rsidRDefault="000D5FC1" w:rsidP="000D5FC1">
      <w:pPr>
        <w:pStyle w:val="Heading3"/>
      </w:pPr>
      <w:bookmarkStart w:id="89" w:name="_Toc72028629"/>
      <w:r>
        <w:t>Ethical consideration in qualitative research</w:t>
      </w:r>
      <w:bookmarkEnd w:id="89"/>
    </w:p>
    <w:p w14:paraId="2D20859B" w14:textId="08DC84CC" w:rsidR="000D5FC1" w:rsidRDefault="000D5FC1" w:rsidP="000D5FC1">
      <w:r>
        <w:t xml:space="preserve">According to </w:t>
      </w:r>
      <w:r>
        <w:fldChar w:fldCharType="begin"/>
      </w:r>
      <w:r>
        <w:instrText xml:space="preserve"> ADDIN EN.CITE &lt;EndNote&gt;&lt;Cite AuthorYear="1"&gt;&lt;Author&gt;Roller&lt;/Author&gt;&lt;Year&gt;2015&lt;/Year&gt;&lt;RecNum&gt;71&lt;/RecNum&gt;&lt;DisplayText&gt;Roller (2015)&lt;/DisplayText&gt;&lt;record&gt;&lt;rec-number&gt;71&lt;/rec-number&gt;&lt;foreign-keys&gt;&lt;key app="EN" db-id="525d9sr0qsvde5evfr0ps52ifpp52v555xtd" timestamp="1621127867"&gt;71&lt;/key&gt;&lt;/foreign-keys&gt;&lt;ref-type name="Book"&gt;6&lt;/ref-type&gt;&lt;contributors&gt;&lt;authors&gt;&lt;author&gt;Roller, Lavrakas&lt;/author&gt;&lt;/authors&gt;&lt;/contributors&gt;&lt;titles&gt;&lt;title&gt;ETHICAL CONSIDERATIONS IN CASE-CENTERED QUALITATIVE RESEARCH&lt;/title&gt;&lt;/titles&gt;&lt;section&gt;304-305&lt;/section&gt;&lt;dates&gt;&lt;year&gt;2015&lt;/year&gt;&lt;/dates&gt;&lt;urls&gt;&lt;related-urls&gt;&lt;url&gt;https://researchdesignreview.com/2016/06/16/ethical-considerations-in-case-centered-qualitative-research/&lt;/url&gt;&lt;/related-urls&gt;&lt;/urls&gt;&lt;/record&gt;&lt;/Cite&gt;&lt;/EndNote&gt;</w:instrText>
      </w:r>
      <w:r>
        <w:fldChar w:fldCharType="separate"/>
      </w:r>
      <w:r>
        <w:rPr>
          <w:noProof/>
        </w:rPr>
        <w:t>Roller (2015)</w:t>
      </w:r>
      <w:r>
        <w:fldChar w:fldCharType="end"/>
      </w:r>
      <w:r>
        <w:t>, there are certain ethical considerations to keep in mind when conducting an interview for this study.</w:t>
      </w:r>
    </w:p>
    <w:p w14:paraId="0EDF30E6" w14:textId="33BDD0D7" w:rsidR="000D5FC1" w:rsidRDefault="000D5FC1" w:rsidP="000D5FC1">
      <w:pPr>
        <w:pStyle w:val="ListParagraph"/>
        <w:numPr>
          <w:ilvl w:val="0"/>
          <w:numId w:val="50"/>
        </w:numPr>
      </w:pPr>
      <w:r>
        <w:t>Voluntary consent from the participant.</w:t>
      </w:r>
    </w:p>
    <w:p w14:paraId="1401925D" w14:textId="4FBFC1BB" w:rsidR="000D5FC1" w:rsidRDefault="000D5FC1" w:rsidP="000D5FC1">
      <w:pPr>
        <w:pStyle w:val="ListParagraph"/>
        <w:numPr>
          <w:ilvl w:val="0"/>
          <w:numId w:val="50"/>
        </w:numPr>
      </w:pPr>
      <w:r>
        <w:t>Give participants the option to stay anon</w:t>
      </w:r>
      <w:r w:rsidR="0041395D">
        <w:t>ym</w:t>
      </w:r>
      <w:r>
        <w:t>o</w:t>
      </w:r>
      <w:r w:rsidR="0041395D">
        <w:t>u</w:t>
      </w:r>
      <w:r>
        <w:t>s</w:t>
      </w:r>
      <w:r w:rsidR="0041395D">
        <w:t>.</w:t>
      </w:r>
    </w:p>
    <w:p w14:paraId="57D071AD" w14:textId="0A77F270" w:rsidR="000D5FC1" w:rsidRDefault="000D5FC1" w:rsidP="000D5FC1">
      <w:pPr>
        <w:pStyle w:val="ListParagraph"/>
        <w:numPr>
          <w:ilvl w:val="0"/>
          <w:numId w:val="50"/>
        </w:numPr>
      </w:pPr>
      <w:r>
        <w:t>That the participant is allowed to give their own opinion at all times</w:t>
      </w:r>
      <w:r w:rsidR="0041395D">
        <w:t>.</w:t>
      </w:r>
    </w:p>
    <w:p w14:paraId="1B0D1461" w14:textId="6349A3B3" w:rsidR="000D5FC1" w:rsidRDefault="000D5FC1" w:rsidP="000D5FC1">
      <w:pPr>
        <w:pStyle w:val="ListParagraph"/>
        <w:numPr>
          <w:ilvl w:val="0"/>
          <w:numId w:val="50"/>
        </w:numPr>
      </w:pPr>
      <w:r>
        <w:t>Only interview a participant that is relevant to the study</w:t>
      </w:r>
      <w:r w:rsidR="0041395D">
        <w:t>.</w:t>
      </w:r>
    </w:p>
    <w:p w14:paraId="1B19E657" w14:textId="457481E3" w:rsidR="0041395D" w:rsidRPr="000D5FC1" w:rsidRDefault="0041395D" w:rsidP="0041395D">
      <w:r>
        <w:t xml:space="preserve">Along with the mentioned ethical considerations, a study leader and the ethics committee of NWU (North-West- University) has to approve the qualitative research done by this study. </w:t>
      </w:r>
    </w:p>
    <w:p w14:paraId="484F08C3" w14:textId="63E83D48" w:rsidR="00467152" w:rsidRPr="00467152" w:rsidRDefault="00467152" w:rsidP="00467152">
      <w:pPr>
        <w:pStyle w:val="Heading1"/>
      </w:pPr>
      <w:bookmarkStart w:id="90" w:name="_Toc72028630"/>
      <w:r>
        <w:lastRenderedPageBreak/>
        <w:t>Conclusion</w:t>
      </w:r>
      <w:bookmarkEnd w:id="90"/>
    </w:p>
    <w:p w14:paraId="438974EC" w14:textId="23DB8348" w:rsidR="007E6B46" w:rsidRDefault="006212B6" w:rsidP="00234048">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t>In the corporate world, businesses rely on effective communication to succeed</w:t>
      </w:r>
      <w:r w:rsidR="00560654">
        <w:t xml:space="preserve"> and plays a big role in day-to-day activities in the industry</w:t>
      </w:r>
      <w:r>
        <w:t xml:space="preserve">. </w:t>
      </w:r>
    </w:p>
    <w:p w14:paraId="0783D8F8" w14:textId="695D50F4" w:rsidR="006212B6" w:rsidRDefault="006212B6" w:rsidP="00234048">
      <w:r>
        <w:t>This study proposes the development of a communication web application that can easily be viewed in an office by all employees to allow easy access to important communication regarding specific software development projects</w:t>
      </w:r>
    </w:p>
    <w:p w14:paraId="3BF798FA" w14:textId="72E71A69" w:rsidR="006212B6" w:rsidRDefault="006212B6" w:rsidP="00234048">
      <w:r>
        <w:t xml:space="preserve">According to </w:t>
      </w:r>
      <w:r>
        <w:fldChar w:fldCharType="begin"/>
      </w:r>
      <w: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Pr>
          <w:noProof/>
        </w:rPr>
        <w:t>Vijay Vaishnavi (2004)</w:t>
      </w:r>
      <w:r>
        <w:fldChar w:fldCharType="end"/>
      </w:r>
      <w:r>
        <w:t xml:space="preserve"> there three paradigms that are most common are interpretivism, design science and positivism and each one of them have their own part in the research world, with all of the having different outcomes.</w:t>
      </w:r>
    </w:p>
    <w:p w14:paraId="1AC30DB8" w14:textId="7DC9BEFF" w:rsidR="006C6B83" w:rsidRDefault="006212B6" w:rsidP="006C6B83">
      <w:r>
        <w:t>In design science there are different approaches and processes</w:t>
      </w:r>
      <w:r w:rsidR="006C6B83">
        <w:t xml:space="preserve"> that can be followed</w:t>
      </w:r>
      <w:r>
        <w:t>.</w:t>
      </w:r>
      <w:r w:rsidR="006C6B83">
        <w:t xml:space="preserve"> This paper discussed two process models namely: the </w:t>
      </w:r>
      <w:r w:rsidR="006C6B83">
        <w:fldChar w:fldCharType="begin"/>
      </w:r>
      <w:r w:rsidR="006C6B83">
        <w:instrText xml:space="preserve"> ADDIN EN.CITE &lt;EndNote&gt;&lt;Cite AuthorYear="1"&gt;&lt;Author&gt;Peffers&lt;/Author&gt;&lt;Year&gt;2006&lt;/Year&gt;&lt;RecNum&gt;68&lt;/RecNum&gt;&lt;DisplayText&gt;Peffers et al. (2006)&lt;/DisplayText&gt;&lt;record&gt;&lt;rec-number&gt;68&lt;/rec-number&gt;&lt;foreign-keys&gt;&lt;key app="EN" db-id="525d9sr0qsvde5evfr0ps52ifpp52v555xtd" timestamp="1621111036"&gt;68&lt;/key&gt;&lt;/foreign-keys&gt;&lt;ref-type name="Conference Proceedings"&gt;10&lt;/ref-type&gt;&lt;contributors&gt;&lt;authors&gt;&lt;author&gt;Peffers, Ken&lt;/author&gt;&lt;author&gt;Tuunanen, Tuure&lt;/author&gt;&lt;author&gt;Gengler, Charles E&lt;/author&gt;&lt;author&gt;Rossi, Matti&lt;/author&gt;&lt;author&gt;Hui, Wendy&lt;/author&gt;&lt;author&gt;Virtanen, Ville&lt;/author&gt;&lt;author&gt;Bragge, Johanna&lt;/author&gt;&lt;/authors&gt;&lt;/contributors&gt;&lt;titles&gt;&lt;title&gt;THE DESIGN SCIENCE RESEARCH PROCESS: AModel FOR PRODUCING AND PRESENTING INFORMATION SYSTEMS RESEARCH&lt;/title&gt;&lt;secondary-title&gt;First International Conference on Design Science Research in Information Systems and Technology&lt;/secondary-title&gt;&lt;/titles&gt;&lt;pages&gt;83-16&lt;/pages&gt;&lt;dates&gt;&lt;year&gt;2006&lt;/year&gt;&lt;/dates&gt;&lt;urls&gt;&lt;/urls&gt;&lt;/record&gt;&lt;/Cite&gt;&lt;/EndNote&gt;</w:instrText>
      </w:r>
      <w:r w:rsidR="006C6B83">
        <w:fldChar w:fldCharType="separate"/>
      </w:r>
      <w:r w:rsidR="006C6B83">
        <w:rPr>
          <w:noProof/>
        </w:rPr>
        <w:t>Peffers et al. (2006)</w:t>
      </w:r>
      <w:r w:rsidR="006C6B83">
        <w:fldChar w:fldCharType="end"/>
      </w:r>
      <w:r w:rsidR="006C6B83">
        <w:t xml:space="preserve"> Process Model and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Mainly due to the size of the research the </w:t>
      </w:r>
      <w:r w:rsidR="006C6B83">
        <w:fldChar w:fldCharType="begin"/>
      </w:r>
      <w:r w:rsidR="006C6B83">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6C6B83">
        <w:fldChar w:fldCharType="separate"/>
      </w:r>
      <w:r w:rsidR="006C6B83">
        <w:rPr>
          <w:noProof/>
        </w:rPr>
        <w:t>Vijay Vaishnavi (2004)</w:t>
      </w:r>
      <w:r w:rsidR="006C6B83">
        <w:fldChar w:fldCharType="end"/>
      </w:r>
      <w:r w:rsidR="006C6B83">
        <w:t xml:space="preserve"> Process Model was chosen due to it being the easier Process model to follow and still be able to apply an Agile methodology in the Development phase.</w:t>
      </w:r>
    </w:p>
    <w:p w14:paraId="3FB12529" w14:textId="4BE5E88C" w:rsidR="00613F0B" w:rsidRPr="00234048" w:rsidRDefault="00613F0B" w:rsidP="006C6B83">
      <w:commentRangeStart w:id="91"/>
      <w:r>
        <w:t xml:space="preserve">Each phase </w:t>
      </w:r>
      <w:r w:rsidR="001B4F6A">
        <w:t xml:space="preserve">in the Process Model </w:t>
      </w:r>
      <w:r>
        <w:t>has its own objectives</w:t>
      </w:r>
      <w:r w:rsidR="001B4F6A">
        <w:t xml:space="preserve"> and was discussed.</w:t>
      </w:r>
      <w:r>
        <w:t xml:space="preserve"> </w:t>
      </w:r>
      <w:r w:rsidR="001B4F6A">
        <w:t>The four qualitative data gathering techniques are individual interviews, qualitative surveys, focus group discussions and observation. Interviews was the technique that was the most applicable to this study</w:t>
      </w:r>
      <w:r w:rsidR="00474905">
        <w:t xml:space="preserve"> and</w:t>
      </w:r>
      <w:r w:rsidR="001B4F6A">
        <w:t xml:space="preserve"> </w:t>
      </w:r>
      <w:r w:rsidR="00474905">
        <w:t>e</w:t>
      </w:r>
      <w:r w:rsidR="001B4F6A">
        <w:t xml:space="preserve">thical considerations </w:t>
      </w:r>
      <w:r w:rsidR="00474905">
        <w:t>were</w:t>
      </w:r>
      <w:r w:rsidR="001B4F6A">
        <w:t xml:space="preserve"> discussed.</w:t>
      </w:r>
      <w:commentRangeEnd w:id="91"/>
      <w:r w:rsidR="009C1EC4">
        <w:rPr>
          <w:rStyle w:val="CommentReference"/>
        </w:rPr>
        <w:commentReference w:id="91"/>
      </w:r>
    </w:p>
    <w:p w14:paraId="76C887DD" w14:textId="77777777" w:rsidR="000445A5" w:rsidRPr="000445A5" w:rsidRDefault="000445A5" w:rsidP="000445A5">
      <w:pPr>
        <w:rPr>
          <w:lang w:eastAsia="en-ZA"/>
        </w:rPr>
      </w:pPr>
    </w:p>
    <w:p w14:paraId="59682931" w14:textId="6607D7F1" w:rsidR="007B7BCF" w:rsidRDefault="00205A27" w:rsidP="000445A5">
      <w:pPr>
        <w:pStyle w:val="Heading1"/>
        <w:numPr>
          <w:ilvl w:val="0"/>
          <w:numId w:val="0"/>
        </w:numPr>
      </w:pPr>
      <w:r>
        <w:br w:type="page"/>
      </w:r>
    </w:p>
    <w:p w14:paraId="0C011F7C" w14:textId="543A59A7" w:rsidR="007B7BCF" w:rsidRDefault="00205A27">
      <w:pPr>
        <w:pStyle w:val="TOCHeading0"/>
      </w:pPr>
      <w:bookmarkStart w:id="92" w:name="_Toc72028631"/>
      <w:bookmarkStart w:id="93" w:name="_Toc349545915"/>
      <w:bookmarkStart w:id="94" w:name="_Toc350776071"/>
      <w:bookmarkStart w:id="95" w:name="_Toc376938992"/>
      <w:bookmarkStart w:id="96" w:name="_Toc395687208"/>
      <w:bookmarkStart w:id="97" w:name="_Toc395691317"/>
      <w:bookmarkStart w:id="98" w:name="_Toc397017537"/>
      <w:commentRangeStart w:id="99"/>
      <w:r>
        <w:rPr>
          <w:caps w:val="0"/>
        </w:rPr>
        <w:lastRenderedPageBreak/>
        <w:t>BIBLIOGRAPHY</w:t>
      </w:r>
      <w:bookmarkEnd w:id="92"/>
      <w:r>
        <w:rPr>
          <w:caps w:val="0"/>
        </w:rPr>
        <w:t xml:space="preserve"> </w:t>
      </w:r>
      <w:bookmarkEnd w:id="10"/>
      <w:bookmarkEnd w:id="93"/>
      <w:bookmarkEnd w:id="94"/>
      <w:bookmarkEnd w:id="95"/>
      <w:bookmarkEnd w:id="96"/>
      <w:bookmarkEnd w:id="97"/>
      <w:bookmarkEnd w:id="98"/>
      <w:commentRangeEnd w:id="99"/>
      <w:r w:rsidR="009C1EC4">
        <w:rPr>
          <w:rStyle w:val="CommentReference"/>
          <w:b w:val="0"/>
          <w:caps w:val="0"/>
        </w:rPr>
        <w:commentReference w:id="99"/>
      </w:r>
    </w:p>
    <w:p w14:paraId="537D4AE0" w14:textId="1A1DF71C" w:rsidR="000D5FC1" w:rsidRPr="000D5FC1" w:rsidRDefault="00257E93" w:rsidP="000D5FC1">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0D5FC1" w:rsidRPr="000D5FC1">
        <w:t xml:space="preserve">Alan Hevner, S. M., Jinsoo Park, Sudha Ram. (2004). Design Science Research in Information Systems. </w:t>
      </w:r>
      <w:hyperlink r:id="rId17" w:history="1">
        <w:r w:rsidR="000D5FC1" w:rsidRPr="000D5FC1">
          <w:rPr>
            <w:rStyle w:val="Hyperlink"/>
            <w:lang w:val="en-US"/>
          </w:rPr>
          <w:t>http://www3.cis.gsu.edu/vvaishnavi/9220Sp07/Documents/Hevner%20et%20al.%202004%20MISQ.pdf</w:t>
        </w:r>
      </w:hyperlink>
      <w:r w:rsidR="000D5FC1" w:rsidRPr="000D5FC1">
        <w:t xml:space="preserve"> </w:t>
      </w:r>
    </w:p>
    <w:p w14:paraId="3FD970CB" w14:textId="710AFC53" w:rsidR="000D5FC1" w:rsidRPr="000D5FC1" w:rsidRDefault="000D5FC1" w:rsidP="000D5FC1">
      <w:pPr>
        <w:pStyle w:val="EndNoteBibliography"/>
        <w:spacing w:after="0"/>
        <w:ind w:left="720" w:hanging="720"/>
      </w:pPr>
      <w:r w:rsidRPr="000D5FC1">
        <w:t xml:space="preserve">Dean, B. A. (2018). THE INTERPRETIVIST AND THE LEARNER. </w:t>
      </w:r>
      <w:hyperlink r:id="rId18" w:history="1">
        <w:r w:rsidRPr="000D5FC1">
          <w:rPr>
            <w:rStyle w:val="Hyperlink"/>
            <w:lang w:val="en-US"/>
          </w:rPr>
          <w:t>http://ijds.org/Volume13/IJDSv13p001-008Dean3944.pdf</w:t>
        </w:r>
      </w:hyperlink>
      <w:r w:rsidRPr="000D5FC1">
        <w:t xml:space="preserve"> </w:t>
      </w:r>
    </w:p>
    <w:p w14:paraId="1C5D7161" w14:textId="77777777" w:rsidR="000D5FC1" w:rsidRPr="000D5FC1" w:rsidRDefault="000D5FC1" w:rsidP="000D5FC1">
      <w:pPr>
        <w:pStyle w:val="EndNoteBibliography"/>
        <w:spacing w:after="0"/>
        <w:ind w:left="720" w:hanging="720"/>
      </w:pPr>
      <w:r w:rsidRPr="000D5FC1">
        <w:t xml:space="preserve">Dovleac, L. (2015). The role of new communication technologies in companies' sustainability. </w:t>
      </w:r>
      <w:r w:rsidRPr="000D5FC1">
        <w:rPr>
          <w:i/>
        </w:rPr>
        <w:t>Bulletin of the Transilvania University of Brasov. Economic Sciences. Series V</w:t>
      </w:r>
      <w:r w:rsidRPr="000D5FC1">
        <w:t>,</w:t>
      </w:r>
      <w:r w:rsidRPr="000D5FC1">
        <w:rPr>
          <w:i/>
        </w:rPr>
        <w:t xml:space="preserve"> 8</w:t>
      </w:r>
      <w:r w:rsidRPr="000D5FC1">
        <w:t xml:space="preserve">(1), 33. </w:t>
      </w:r>
    </w:p>
    <w:p w14:paraId="700898D6" w14:textId="77777777" w:rsidR="000D5FC1" w:rsidRPr="000D5FC1" w:rsidRDefault="000D5FC1" w:rsidP="000D5FC1">
      <w:pPr>
        <w:pStyle w:val="EndNoteBibliography"/>
        <w:spacing w:after="0"/>
        <w:ind w:left="720" w:hanging="720"/>
      </w:pPr>
      <w:r w:rsidRPr="000D5FC1">
        <w:t xml:space="preserve">Duke, N. K., &amp; Mallette, M. H. (2011). </w:t>
      </w:r>
      <w:r w:rsidRPr="000D5FC1">
        <w:rPr>
          <w:i/>
        </w:rPr>
        <w:t>Literacy research methodologies</w:t>
      </w:r>
      <w:r w:rsidRPr="000D5FC1">
        <w:t xml:space="preserve">. Guilford Press. </w:t>
      </w:r>
    </w:p>
    <w:p w14:paraId="6238B8CB" w14:textId="10978540" w:rsidR="000D5FC1" w:rsidRPr="000D5FC1" w:rsidRDefault="000D5FC1" w:rsidP="000D5FC1">
      <w:pPr>
        <w:pStyle w:val="EndNoteBibliography"/>
        <w:spacing w:after="0"/>
        <w:ind w:left="720" w:hanging="720"/>
      </w:pPr>
      <w:r w:rsidRPr="000D5FC1">
        <w:t xml:space="preserve">Insights, E. (2019). What are research objectives? </w:t>
      </w:r>
      <w:hyperlink r:id="rId19" w:history="1">
        <w:r w:rsidRPr="000D5FC1">
          <w:rPr>
            <w:rStyle w:val="Hyperlink"/>
            <w:lang w:val="en-US"/>
          </w:rPr>
          <w:t>https://www.editage.com/insights/what-is-research-objective</w:t>
        </w:r>
      </w:hyperlink>
      <w:r w:rsidRPr="000D5FC1">
        <w:t xml:space="preserve"> </w:t>
      </w:r>
    </w:p>
    <w:p w14:paraId="1B324A36" w14:textId="59DFE477" w:rsidR="000D5FC1" w:rsidRPr="000D5FC1" w:rsidRDefault="000D5FC1" w:rsidP="000D5FC1">
      <w:pPr>
        <w:pStyle w:val="EndNoteBibliography"/>
        <w:spacing w:after="0"/>
        <w:ind w:left="720" w:hanging="720"/>
      </w:pPr>
      <w:r w:rsidRPr="000D5FC1">
        <w:t xml:space="preserve">Ken Peffers, M. R., Tuure Tuunanen and Reza Vaezi. (2008). Design Science Research Evaluation. </w:t>
      </w:r>
      <w:hyperlink r:id="rId20" w:history="1">
        <w:r w:rsidRPr="000D5FC1">
          <w:rPr>
            <w:rStyle w:val="Hyperlink"/>
            <w:lang w:val="en-US"/>
          </w:rPr>
          <w:t>http://www.sirel.fi/ttt/Downloads/Peffers%20et%20al%20DSR%20Evaluation.pdf</w:t>
        </w:r>
      </w:hyperlink>
      <w:r w:rsidRPr="000D5FC1">
        <w:t xml:space="preserve"> </w:t>
      </w:r>
    </w:p>
    <w:p w14:paraId="21E88E91" w14:textId="77777777" w:rsidR="000D5FC1" w:rsidRPr="000D5FC1" w:rsidRDefault="000D5FC1" w:rsidP="000D5FC1">
      <w:pPr>
        <w:pStyle w:val="EndNoteBibliography"/>
        <w:spacing w:after="0"/>
        <w:ind w:left="720" w:hanging="720"/>
      </w:pPr>
      <w:r w:rsidRPr="000D5FC1">
        <w:t xml:space="preserve">Kumar, G., &amp; Bhatia, P. K. (2012). Impact of agile methodology on software development process. </w:t>
      </w:r>
      <w:r w:rsidRPr="000D5FC1">
        <w:rPr>
          <w:i/>
        </w:rPr>
        <w:t>International Journal of Computer Technology and Electronics Engineering (IJCTEE)</w:t>
      </w:r>
      <w:r w:rsidRPr="000D5FC1">
        <w:t>,</w:t>
      </w:r>
      <w:r w:rsidRPr="000D5FC1">
        <w:rPr>
          <w:i/>
        </w:rPr>
        <w:t xml:space="preserve"> 2</w:t>
      </w:r>
      <w:r w:rsidRPr="000D5FC1">
        <w:t xml:space="preserve">(4), 46-50. </w:t>
      </w:r>
    </w:p>
    <w:p w14:paraId="55A3BA59" w14:textId="77777777" w:rsidR="000D5FC1" w:rsidRPr="000D5FC1" w:rsidRDefault="000D5FC1" w:rsidP="000D5FC1">
      <w:pPr>
        <w:pStyle w:val="EndNoteBibliography"/>
        <w:spacing w:after="0"/>
        <w:ind w:left="720" w:hanging="720"/>
      </w:pPr>
      <w:r w:rsidRPr="000D5FC1">
        <w:t xml:space="preserve">Laurillard, D. (2013). </w:t>
      </w:r>
      <w:r w:rsidRPr="000D5FC1">
        <w:rPr>
          <w:i/>
        </w:rPr>
        <w:t>Teaching as a design science: Building pedagogical patterns for learning and technology</w:t>
      </w:r>
      <w:r w:rsidRPr="000D5FC1">
        <w:t xml:space="preserve">. Routledge. </w:t>
      </w:r>
    </w:p>
    <w:p w14:paraId="3B1A1DB5" w14:textId="77777777" w:rsidR="000D5FC1" w:rsidRPr="000D5FC1" w:rsidRDefault="000D5FC1" w:rsidP="000D5FC1">
      <w:pPr>
        <w:pStyle w:val="EndNoteBibliography"/>
        <w:spacing w:after="0"/>
        <w:ind w:left="720" w:hanging="720"/>
      </w:pPr>
      <w:r w:rsidRPr="000D5FC1">
        <w:t xml:space="preserve">Lindner, C. C., &amp; Rodger, C. A. (2017). </w:t>
      </w:r>
      <w:r w:rsidRPr="000D5FC1">
        <w:rPr>
          <w:i/>
        </w:rPr>
        <w:t>Design theory</w:t>
      </w:r>
      <w:r w:rsidRPr="000D5FC1">
        <w:t xml:space="preserve">. CRC press. </w:t>
      </w:r>
    </w:p>
    <w:p w14:paraId="27A93BBF" w14:textId="77777777" w:rsidR="000D5FC1" w:rsidRPr="000D5FC1" w:rsidRDefault="000D5FC1" w:rsidP="000D5FC1">
      <w:pPr>
        <w:pStyle w:val="EndNoteBibliography"/>
        <w:spacing w:after="0"/>
        <w:ind w:left="720" w:hanging="720"/>
      </w:pPr>
      <w:r w:rsidRPr="000D5FC1">
        <w:t xml:space="preserve">Lochrie, S., Curran, R., &amp; O’Gorman, K. (2015). Qualitative data gathering techniques. </w:t>
      </w:r>
      <w:r w:rsidRPr="000D5FC1">
        <w:rPr>
          <w:i/>
        </w:rPr>
        <w:t>Research Methods for Business and Management</w:t>
      </w:r>
      <w:r w:rsidRPr="000D5FC1">
        <w:t xml:space="preserve">. </w:t>
      </w:r>
    </w:p>
    <w:p w14:paraId="784561E1" w14:textId="77777777" w:rsidR="000D5FC1" w:rsidRPr="000D5FC1" w:rsidRDefault="000D5FC1" w:rsidP="000D5FC1">
      <w:pPr>
        <w:pStyle w:val="EndNoteBibliography"/>
        <w:spacing w:after="0"/>
        <w:ind w:left="720" w:hanging="720"/>
      </w:pPr>
      <w:r w:rsidRPr="000D5FC1">
        <w:t xml:space="preserve">McGregor, S. L., &amp; Murnane, J. A. (2010). Paradigm, methodology and method: Intellectual integrity in consumer scholarship. </w:t>
      </w:r>
      <w:r w:rsidRPr="000D5FC1">
        <w:rPr>
          <w:i/>
        </w:rPr>
        <w:t>International journal of consumer studies</w:t>
      </w:r>
      <w:r w:rsidRPr="000D5FC1">
        <w:t>,</w:t>
      </w:r>
      <w:r w:rsidRPr="000D5FC1">
        <w:rPr>
          <w:i/>
        </w:rPr>
        <w:t xml:space="preserve"> 34</w:t>
      </w:r>
      <w:r w:rsidRPr="000D5FC1">
        <w:t xml:space="preserve">(4), 419-427. </w:t>
      </w:r>
    </w:p>
    <w:p w14:paraId="716687EA" w14:textId="110ED696" w:rsidR="000D5FC1" w:rsidRPr="000D5FC1" w:rsidRDefault="000D5FC1" w:rsidP="000D5FC1">
      <w:pPr>
        <w:pStyle w:val="EndNoteBibliography"/>
        <w:spacing w:after="0"/>
        <w:ind w:left="720" w:hanging="720"/>
      </w:pPr>
      <w:r w:rsidRPr="000D5FC1">
        <w:t xml:space="preserve">Ntgrty. (2016). </w:t>
      </w:r>
      <w:r w:rsidRPr="000D5FC1">
        <w:rPr>
          <w:i/>
        </w:rPr>
        <w:t>The research paradigms: Positivism</w:t>
      </w:r>
      <w:r w:rsidRPr="000D5FC1">
        <w:t xml:space="preserve">. </w:t>
      </w:r>
      <w:hyperlink r:id="rId21" w:anchor=":~:text=The%20positivist%20paradigm%20of%20exploring,be%20the%20basis%20for%20science" w:history="1">
        <w:r w:rsidRPr="000D5FC1">
          <w:rPr>
            <w:rStyle w:val="Hyperlink"/>
            <w:lang w:val="en-US"/>
          </w:rPr>
          <w:t>https://www.intgrty.co.za/2016/07/19/the-research-paradigms-positivism/#:~:text=The%20positivist%20paradigm%20of%20exploring,be%20the%20basis%20for%20science</w:t>
        </w:r>
      </w:hyperlink>
      <w:r w:rsidRPr="000D5FC1">
        <w:t>.</w:t>
      </w:r>
    </w:p>
    <w:p w14:paraId="566A5F09" w14:textId="77777777" w:rsidR="000D5FC1" w:rsidRPr="000D5FC1" w:rsidRDefault="000D5FC1" w:rsidP="000D5FC1">
      <w:pPr>
        <w:pStyle w:val="EndNoteBibliography"/>
        <w:spacing w:after="0"/>
        <w:ind w:left="720" w:hanging="720"/>
      </w:pPr>
      <w:r w:rsidRPr="000D5FC1">
        <w:t xml:space="preserve">Peffers, K., Tuunanen, T., Gengler, C. E., Rossi, M., Hui, W., Virtanen, V., &amp; Bragge, J. (2006). THE DESIGN SCIENCE RESEARCH PROCESS: AModel FOR PRODUCING AND PRESENTING INFORMATION SYSTEMS RESEARCH. First International Conference on Design Science Research in Information Systems and Technology, </w:t>
      </w:r>
    </w:p>
    <w:p w14:paraId="25AC58F0" w14:textId="1D98E2E1" w:rsidR="000D5FC1" w:rsidRPr="000D5FC1" w:rsidRDefault="000D5FC1" w:rsidP="000D5FC1">
      <w:pPr>
        <w:pStyle w:val="EndNoteBibliography"/>
        <w:spacing w:after="0"/>
        <w:ind w:left="720" w:hanging="720"/>
      </w:pPr>
      <w:r w:rsidRPr="000D5FC1">
        <w:t xml:space="preserve">Peffers, K. a. T., Tuure and Rothenberger, Marcus A. and Chatterjee, Samir. (2008). Peffers et al. (2008) A Design Science Research Methodology for Information Systems Research. </w:t>
      </w:r>
      <w:hyperlink r:id="rId22" w:history="1">
        <w:r w:rsidRPr="000D5FC1">
          <w:rPr>
            <w:rStyle w:val="Hyperlink"/>
            <w:lang w:val="en-US"/>
          </w:rPr>
          <w:t>http://www.umfundi.barbourians.org/article/peffers2008design</w:t>
        </w:r>
      </w:hyperlink>
      <w:r w:rsidRPr="000D5FC1">
        <w:t xml:space="preserve"> </w:t>
      </w:r>
    </w:p>
    <w:p w14:paraId="314A438C" w14:textId="7CDB4355" w:rsidR="000D5FC1" w:rsidRPr="000D5FC1" w:rsidRDefault="000D5FC1" w:rsidP="000D5FC1">
      <w:pPr>
        <w:pStyle w:val="EndNoteBibliography"/>
        <w:spacing w:after="0"/>
        <w:ind w:left="720" w:hanging="720"/>
      </w:pPr>
      <w:r w:rsidRPr="000D5FC1">
        <w:t xml:space="preserve">Pello, R. (2018). Design science research — a short summary. </w:t>
      </w:r>
      <w:hyperlink r:id="rId23" w:history="1">
        <w:r w:rsidRPr="000D5FC1">
          <w:rPr>
            <w:rStyle w:val="Hyperlink"/>
            <w:lang w:val="en-US"/>
          </w:rPr>
          <w:t>https://medium.com/@pello/design-science-research-a-summary-bb538a40f669</w:t>
        </w:r>
      </w:hyperlink>
      <w:r w:rsidRPr="000D5FC1">
        <w:t xml:space="preserve"> </w:t>
      </w:r>
    </w:p>
    <w:p w14:paraId="0BC3EC2B" w14:textId="3F90041C" w:rsidR="000D5FC1" w:rsidRPr="000D5FC1" w:rsidRDefault="000D5FC1" w:rsidP="000D5FC1">
      <w:pPr>
        <w:pStyle w:val="EndNoteBibliography"/>
        <w:spacing w:after="0"/>
        <w:ind w:left="720" w:hanging="720"/>
      </w:pPr>
      <w:r w:rsidRPr="000D5FC1">
        <w:t xml:space="preserve">Roller, L. (2015). </w:t>
      </w:r>
      <w:r w:rsidRPr="000D5FC1">
        <w:rPr>
          <w:i/>
        </w:rPr>
        <w:t>ETHICAL CONSIDERATIONS IN CASE-CENTERED QUALITATIVE RESEARCH</w:t>
      </w:r>
      <w:r w:rsidRPr="000D5FC1">
        <w:t xml:space="preserve">. </w:t>
      </w:r>
      <w:hyperlink r:id="rId24" w:history="1">
        <w:r w:rsidRPr="000D5FC1">
          <w:rPr>
            <w:rStyle w:val="Hyperlink"/>
            <w:lang w:val="en-US"/>
          </w:rPr>
          <w:t>https://researchdesignreview.com/2016/06/16/ethical-considerations-in-case-centered-qualitative-research/</w:t>
        </w:r>
      </w:hyperlink>
      <w:r w:rsidRPr="000D5FC1">
        <w:t xml:space="preserve"> </w:t>
      </w:r>
    </w:p>
    <w:p w14:paraId="3E1A9330" w14:textId="19D15577" w:rsidR="000D5FC1" w:rsidRPr="000D5FC1" w:rsidRDefault="000D5FC1" w:rsidP="000D5FC1">
      <w:pPr>
        <w:pStyle w:val="EndNoteBibliography"/>
        <w:spacing w:after="0"/>
        <w:ind w:left="720" w:hanging="720"/>
      </w:pPr>
      <w:r w:rsidRPr="000D5FC1">
        <w:lastRenderedPageBreak/>
        <w:t xml:space="preserve">Roman, V. (2018). Agile Methodology: Revolutionizing Project Management. </w:t>
      </w:r>
      <w:hyperlink r:id="rId25" w:history="1">
        <w:r w:rsidRPr="000D5FC1">
          <w:rPr>
            <w:rStyle w:val="Hyperlink"/>
            <w:lang w:val="en-US"/>
          </w:rPr>
          <w:t>https://rromanss23.medium.com/agile-methedology-revolutionizing-project-management-91636775191d</w:t>
        </w:r>
      </w:hyperlink>
      <w:r w:rsidRPr="000D5FC1">
        <w:t xml:space="preserve"> </w:t>
      </w:r>
    </w:p>
    <w:p w14:paraId="0DD0CD9D" w14:textId="47976658" w:rsidR="000D5FC1" w:rsidRPr="000D5FC1" w:rsidRDefault="000D5FC1" w:rsidP="000D5FC1">
      <w:pPr>
        <w:pStyle w:val="EndNoteBibliography"/>
        <w:spacing w:after="0"/>
        <w:ind w:left="720" w:hanging="720"/>
      </w:pPr>
      <w:r w:rsidRPr="000D5FC1">
        <w:t xml:space="preserve">Sahifa. (2017). What is a Research Paradigm? </w:t>
      </w:r>
      <w:hyperlink r:id="rId26" w:anchor=":~:text=What%20is%20a%20Research%20Paradigm%3F%201%20Definition.%20A,and%20Interpretivism.%20...%204%20References.%20...%205%20Comments" w:history="1">
        <w:r w:rsidRPr="000D5FC1">
          <w:rPr>
            <w:rStyle w:val="Hyperlink"/>
            <w:lang w:val="en-US"/>
          </w:rPr>
          <w:t>http://readingcraze.com/index.php/what-is-a-research-paradigm/#:~:text=What%20is%20a%20Research%20Paradigm%3F%201%20Definition.%20A,and%20Interpretivism.%20...%204%20References.%20...%205%20Comments</w:t>
        </w:r>
      </w:hyperlink>
      <w:r w:rsidRPr="000D5FC1">
        <w:t xml:space="preserve"> </w:t>
      </w:r>
    </w:p>
    <w:p w14:paraId="67806693" w14:textId="2C3C8366" w:rsidR="000D5FC1" w:rsidRPr="000D5FC1" w:rsidRDefault="000D5FC1" w:rsidP="000D5FC1">
      <w:pPr>
        <w:pStyle w:val="EndNoteBibliography"/>
        <w:spacing w:after="0"/>
        <w:ind w:left="720" w:hanging="720"/>
      </w:pPr>
      <w:r w:rsidRPr="000D5FC1">
        <w:t xml:space="preserve">Schrader, J. (2018, 30 July). </w:t>
      </w:r>
      <w:r w:rsidRPr="000D5FC1">
        <w:rPr>
          <w:i/>
        </w:rPr>
        <w:t>How Your Cell Phone Habits Impact Your Productivity</w:t>
      </w:r>
      <w:r w:rsidRPr="000D5FC1">
        <w:t xml:space="preserve">. </w:t>
      </w:r>
      <w:hyperlink r:id="rId27" w:history="1">
        <w:r w:rsidRPr="000D5FC1">
          <w:rPr>
            <w:rStyle w:val="Hyperlink"/>
            <w:lang w:val="en-US"/>
          </w:rPr>
          <w:t>https://www.psychologytoday.com/us/blog/why-bad-looks-good/201807/how-your-cell-phone-habits-impact-your-productivity</w:t>
        </w:r>
      </w:hyperlink>
    </w:p>
    <w:p w14:paraId="7A9B01BC" w14:textId="77777777" w:rsidR="000D5FC1" w:rsidRPr="000D5FC1" w:rsidRDefault="000D5FC1" w:rsidP="000D5FC1">
      <w:pPr>
        <w:pStyle w:val="EndNoteBibliography"/>
        <w:spacing w:after="0"/>
        <w:ind w:left="720" w:hanging="720"/>
      </w:pPr>
      <w:r w:rsidRPr="000D5FC1">
        <w:t xml:space="preserve">Strauss, A., &amp; Corbin, J. (1990). </w:t>
      </w:r>
      <w:r w:rsidRPr="000D5FC1">
        <w:rPr>
          <w:i/>
        </w:rPr>
        <w:t>Basics of qualitative research</w:t>
      </w:r>
      <w:r w:rsidRPr="000D5FC1">
        <w:t xml:space="preserve">. Sage publications. </w:t>
      </w:r>
    </w:p>
    <w:p w14:paraId="08FF3A63" w14:textId="1C48B9C8" w:rsidR="000D5FC1" w:rsidRPr="000D5FC1" w:rsidRDefault="000D5FC1" w:rsidP="000D5FC1">
      <w:pPr>
        <w:pStyle w:val="EndNoteBibliography"/>
        <w:spacing w:after="0"/>
        <w:ind w:left="720" w:hanging="720"/>
      </w:pPr>
      <w:r w:rsidRPr="000D5FC1">
        <w:t xml:space="preserve">T. GRANDON GILL, A. R. H. (2013). A Fitness-Utility Model for Design Science Research. </w:t>
      </w:r>
      <w:hyperlink r:id="rId28" w:history="1">
        <w:r w:rsidRPr="000D5FC1">
          <w:rPr>
            <w:rStyle w:val="Hyperlink"/>
            <w:lang w:val="en-US"/>
          </w:rPr>
          <w:t>https://www.grandongill.com/publications/GillHevner-ACM-TMIS-Fitness-2013.pdf</w:t>
        </w:r>
      </w:hyperlink>
      <w:r w:rsidRPr="000D5FC1">
        <w:t xml:space="preserve"> </w:t>
      </w:r>
    </w:p>
    <w:p w14:paraId="62280B65" w14:textId="77777777" w:rsidR="000D5FC1" w:rsidRPr="000D5FC1" w:rsidRDefault="000D5FC1" w:rsidP="000D5FC1">
      <w:pPr>
        <w:pStyle w:val="EndNoteBibliography"/>
        <w:spacing w:after="0"/>
        <w:ind w:left="720" w:hanging="720"/>
      </w:pPr>
      <w:r w:rsidRPr="000D5FC1">
        <w:t xml:space="preserve">Takeda, H., Veerkamp, P., &amp; Yoshikawa, H. (1990). Modeling design process. </w:t>
      </w:r>
      <w:r w:rsidRPr="000D5FC1">
        <w:rPr>
          <w:i/>
        </w:rPr>
        <w:t>AI magazine</w:t>
      </w:r>
      <w:r w:rsidRPr="000D5FC1">
        <w:t>,</w:t>
      </w:r>
      <w:r w:rsidRPr="000D5FC1">
        <w:rPr>
          <w:i/>
        </w:rPr>
        <w:t xml:space="preserve"> 11</w:t>
      </w:r>
      <w:r w:rsidRPr="000D5FC1">
        <w:t xml:space="preserve">(4), 37-37. </w:t>
      </w:r>
    </w:p>
    <w:p w14:paraId="74BBC5A0" w14:textId="4E554FF2" w:rsidR="000D5FC1" w:rsidRPr="000D5FC1" w:rsidRDefault="000D5FC1" w:rsidP="000D5FC1">
      <w:pPr>
        <w:pStyle w:val="EndNoteBibliography"/>
        <w:spacing w:after="0"/>
        <w:ind w:left="720" w:hanging="720"/>
      </w:pPr>
      <w:r w:rsidRPr="000D5FC1">
        <w:t xml:space="preserve">Vijay Vaishnavi, B. K., and Stacie Petter. (2004). DESIGN SCIENCE RESEARCH IN INFORMATION SYSTEMS. 62. </w:t>
      </w:r>
      <w:hyperlink r:id="rId29" w:history="1">
        <w:r w:rsidRPr="000D5FC1">
          <w:rPr>
            <w:rStyle w:val="Hyperlink"/>
            <w:lang w:val="en-US"/>
          </w:rPr>
          <w:t>http://desrist.org/design-research-in-information-systems/</w:t>
        </w:r>
      </w:hyperlink>
      <w:r w:rsidRPr="000D5FC1">
        <w:t xml:space="preserve"> </w:t>
      </w:r>
    </w:p>
    <w:p w14:paraId="0D2A55C8" w14:textId="5B9E8085" w:rsidR="000D5FC1" w:rsidRPr="000D5FC1" w:rsidRDefault="000D5FC1" w:rsidP="000D5FC1">
      <w:pPr>
        <w:pStyle w:val="EndNoteBibliography"/>
        <w:spacing w:after="0"/>
        <w:ind w:left="720" w:hanging="720"/>
      </w:pPr>
      <w:r w:rsidRPr="000D5FC1">
        <w:t xml:space="preserve">Vosloo, J. (2014). Research design and methodology. </w:t>
      </w:r>
      <w:hyperlink r:id="rId30" w:history="1">
        <w:r w:rsidRPr="000D5FC1">
          <w:rPr>
            <w:rStyle w:val="Hyperlink"/>
            <w:lang w:val="en-US"/>
          </w:rPr>
          <w:t>http://dspace.nwu.ac.za/bitstream/handle/10394/12269/Vosloo_JJ_Chapter_5.pdf?sequence</w:t>
        </w:r>
      </w:hyperlink>
      <w:r w:rsidRPr="000D5FC1">
        <w:t xml:space="preserve">= </w:t>
      </w:r>
    </w:p>
    <w:p w14:paraId="53348AB6" w14:textId="77777777" w:rsidR="000D5FC1" w:rsidRPr="000D5FC1" w:rsidRDefault="000D5FC1" w:rsidP="000D5FC1">
      <w:pPr>
        <w:pStyle w:val="EndNoteBibliography"/>
        <w:ind w:left="720" w:hanging="720"/>
      </w:pPr>
      <w:r w:rsidRPr="000D5FC1">
        <w:t xml:space="preserve">Wieringa, R. J. (2014). </w:t>
      </w:r>
      <w:r w:rsidRPr="000D5FC1">
        <w:rPr>
          <w:i/>
        </w:rPr>
        <w:t>Design science methodology for information systems and software engineering</w:t>
      </w:r>
      <w:r w:rsidRPr="000D5FC1">
        <w:t xml:space="preserve">. Springer. </w:t>
      </w:r>
    </w:p>
    <w:p w14:paraId="61DBB9EE" w14:textId="2C299B38" w:rsidR="007B7BCF" w:rsidRDefault="00257E93">
      <w:pPr>
        <w:rPr>
          <w:lang w:eastAsia="en-ZA"/>
        </w:rPr>
      </w:pPr>
      <w:r>
        <w:rPr>
          <w:lang w:eastAsia="en-ZA"/>
        </w:rPr>
        <w:fldChar w:fldCharType="end"/>
      </w:r>
    </w:p>
    <w:sectPr w:rsidR="007B7BCF">
      <w:footerReference w:type="default" r:id="rId31"/>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23676469" w:date="2021-05-19T14:18:00Z" w:initials="2">
    <w:p w14:paraId="3939D342" w14:textId="24BEE22D" w:rsidR="009C1EC4" w:rsidRDefault="009C1EC4">
      <w:pPr>
        <w:pStyle w:val="CommentText"/>
      </w:pPr>
      <w:r>
        <w:rPr>
          <w:rStyle w:val="CommentReference"/>
        </w:rPr>
        <w:annotationRef/>
      </w:r>
      <w:r>
        <w:t xml:space="preserve">Structure and numbering requires improvement.  See examples sent. </w:t>
      </w:r>
    </w:p>
  </w:comment>
  <w:comment w:id="12" w:author="23676469" w:date="2021-05-19T13:20:00Z" w:initials="2">
    <w:p w14:paraId="42738870" w14:textId="0313C5A9" w:rsidR="00FF02A0" w:rsidRDefault="00FF02A0">
      <w:pPr>
        <w:pStyle w:val="CommentText"/>
      </w:pPr>
      <w:r>
        <w:rPr>
          <w:rStyle w:val="CommentReference"/>
        </w:rPr>
        <w:annotationRef/>
      </w:r>
      <w:r>
        <w:t>Expand this paragraph a little bit</w:t>
      </w:r>
      <w:r w:rsidR="00091954">
        <w:t>. Done.</w:t>
      </w:r>
    </w:p>
  </w:comment>
  <w:comment w:id="13" w:author="23676469" w:date="2021-05-19T13:21:00Z" w:initials="2">
    <w:p w14:paraId="0C282989" w14:textId="17E7463E" w:rsidR="00FF02A0" w:rsidRDefault="00FF02A0">
      <w:pPr>
        <w:pStyle w:val="CommentText"/>
      </w:pPr>
      <w:r>
        <w:rPr>
          <w:rStyle w:val="CommentReference"/>
        </w:rPr>
        <w:annotationRef/>
      </w:r>
      <w:r>
        <w:t>Add something about the motivation of the chosen methodology.  Already name the chosen methodology here.</w:t>
      </w:r>
      <w:r w:rsidR="00091954" w:rsidRPr="00091954">
        <w:t xml:space="preserve"> </w:t>
      </w:r>
      <w:r w:rsidR="00091954">
        <w:t>Done</w:t>
      </w:r>
      <w:r w:rsidR="00091954">
        <w:t>.</w:t>
      </w:r>
    </w:p>
  </w:comment>
  <w:comment w:id="15" w:author="23676469" w:date="2021-05-19T13:22:00Z" w:initials="2">
    <w:p w14:paraId="0E958E4B" w14:textId="6E886072" w:rsidR="00FF02A0" w:rsidRDefault="00FF02A0">
      <w:pPr>
        <w:pStyle w:val="CommentText"/>
      </w:pPr>
      <w:r>
        <w:rPr>
          <w:rStyle w:val="CommentReference"/>
        </w:rPr>
        <w:annotationRef/>
      </w:r>
      <w:r>
        <w:t>Change to the third person.  No “I”, “we” etc.  You may refer to yourself as “the researcher”.  Here I would suggest to rather refer to developers in general.</w:t>
      </w:r>
      <w:r w:rsidR="00091954">
        <w:t xml:space="preserve"> </w:t>
      </w:r>
      <w:r w:rsidR="00091954">
        <w:t>Done.</w:t>
      </w:r>
    </w:p>
  </w:comment>
  <w:comment w:id="19" w:author="23676469" w:date="2021-05-19T13:29:00Z" w:initials="2">
    <w:p w14:paraId="7B3B9FF5" w14:textId="42384E09" w:rsidR="00334801" w:rsidRDefault="00334801">
      <w:pPr>
        <w:pStyle w:val="CommentText"/>
      </w:pPr>
      <w:r>
        <w:rPr>
          <w:rStyle w:val="CommentReference"/>
        </w:rPr>
        <w:annotationRef/>
      </w:r>
      <w:r>
        <w:t xml:space="preserve">I suggest </w:t>
      </w:r>
      <w:proofErr w:type="gramStart"/>
      <w:r>
        <w:t>to rewrite</w:t>
      </w:r>
      <w:proofErr w:type="gramEnd"/>
      <w:r>
        <w:t xml:space="preserve"> this section, remove the question formatting, and rather state that data analysis etc. will be discussed in this chapter. </w:t>
      </w:r>
      <w:r w:rsidR="00091954">
        <w:t>Done.</w:t>
      </w:r>
    </w:p>
  </w:comment>
  <w:comment w:id="24" w:author="23676469" w:date="2021-05-19T13:27:00Z" w:initials="2">
    <w:p w14:paraId="52E9B031" w14:textId="5FA74076" w:rsidR="00FF02A0" w:rsidRDefault="00FF02A0">
      <w:pPr>
        <w:pStyle w:val="CommentText"/>
      </w:pPr>
      <w:r>
        <w:rPr>
          <w:rStyle w:val="CommentReference"/>
        </w:rPr>
        <w:annotationRef/>
      </w:r>
      <w:r>
        <w:t>There is also the Critical Social Theory paradigm</w:t>
      </w:r>
      <w:r w:rsidR="00091954">
        <w:t>. Going according to research.</w:t>
      </w:r>
    </w:p>
  </w:comment>
  <w:comment w:id="23" w:author="23676469" w:date="2021-05-19T13:30:00Z" w:initials="2">
    <w:p w14:paraId="319FABAE" w14:textId="44CB78CE" w:rsidR="00334801" w:rsidRDefault="00334801">
      <w:pPr>
        <w:pStyle w:val="CommentText"/>
      </w:pPr>
      <w:r>
        <w:rPr>
          <w:rStyle w:val="CommentReference"/>
        </w:rPr>
        <w:annotationRef/>
      </w:r>
      <w:r>
        <w:t>Merge these two paragraphs into one</w:t>
      </w:r>
      <w:r w:rsidR="00091954">
        <w:t>. Done.</w:t>
      </w:r>
    </w:p>
  </w:comment>
  <w:comment w:id="29" w:author="23676469" w:date="2021-05-19T13:32:00Z" w:initials="2">
    <w:p w14:paraId="64A2A622" w14:textId="2F27E017" w:rsidR="00334801" w:rsidRDefault="00334801">
      <w:pPr>
        <w:pStyle w:val="CommentText"/>
      </w:pPr>
      <w:r>
        <w:rPr>
          <w:rStyle w:val="CommentReference"/>
        </w:rPr>
        <w:annotationRef/>
      </w:r>
      <w:r>
        <w:t>Add a bridge sentence above, before each paradigm explanation.  And already mention the chosen paradigm.</w:t>
      </w:r>
      <w:r w:rsidR="00091954">
        <w:t xml:space="preserve"> </w:t>
      </w:r>
      <w:r w:rsidR="00091954">
        <w:t>Done.</w:t>
      </w:r>
    </w:p>
  </w:comment>
  <w:comment w:id="39" w:author="23676469" w:date="2021-05-19T13:35:00Z" w:initials="2">
    <w:p w14:paraId="4C156B3F" w14:textId="23460161" w:rsidR="00334801" w:rsidRDefault="00334801">
      <w:pPr>
        <w:pStyle w:val="CommentText"/>
      </w:pPr>
      <w:r>
        <w:rPr>
          <w:rStyle w:val="CommentReference"/>
        </w:rPr>
        <w:annotationRef/>
      </w:r>
      <w:r>
        <w:t>Suggestion: “thus designing and investigating a web application will be most effective in achieving the main objective of this study”</w:t>
      </w:r>
      <w:r w:rsidR="00531E5F">
        <w:t>. Done.</w:t>
      </w:r>
    </w:p>
  </w:comment>
  <w:comment w:id="41" w:author="23676469" w:date="2021-05-19T13:37:00Z" w:initials="2">
    <w:p w14:paraId="13E10AC8" w14:textId="373AEB7D" w:rsidR="00334801" w:rsidRDefault="00334801">
      <w:pPr>
        <w:pStyle w:val="CommentText"/>
      </w:pPr>
      <w:r>
        <w:rPr>
          <w:rStyle w:val="CommentReference"/>
        </w:rPr>
        <w:annotationRef/>
      </w:r>
      <w:r>
        <w:t>Motivate more, include more reference.  Here you really need to provide motivation for chosen paradigm</w:t>
      </w:r>
      <w:r w:rsidR="00531E5F">
        <w:t>. Done.</w:t>
      </w:r>
    </w:p>
  </w:comment>
  <w:comment w:id="43" w:author="23676469" w:date="2021-05-19T13:39:00Z" w:initials="2">
    <w:p w14:paraId="0ED6D351" w14:textId="49EBB905" w:rsidR="00CA7A87" w:rsidRDefault="00CA7A87">
      <w:pPr>
        <w:pStyle w:val="CommentText"/>
      </w:pPr>
      <w:r>
        <w:rPr>
          <w:rStyle w:val="CommentReference"/>
        </w:rPr>
        <w:annotationRef/>
      </w:r>
      <w:r>
        <w:t>You will need to improve your heading and heading numbering structure.  See examples provided</w:t>
      </w:r>
    </w:p>
  </w:comment>
  <w:comment w:id="44" w:author="23676469" w:date="2021-05-19T13:43:00Z" w:initials="2">
    <w:p w14:paraId="753CF010" w14:textId="5DD83BE7" w:rsidR="00CA7A87" w:rsidRDefault="00CA7A87">
      <w:pPr>
        <w:pStyle w:val="CommentText"/>
      </w:pPr>
      <w:r>
        <w:rPr>
          <w:rStyle w:val="CommentReference"/>
        </w:rPr>
        <w:annotationRef/>
      </w:r>
      <w:r>
        <w:t>Well defined section, some slight refinement needed in terms of the flow…</w:t>
      </w:r>
    </w:p>
  </w:comment>
  <w:comment w:id="45" w:author="23676469" w:date="2021-05-19T13:40:00Z" w:initials="2">
    <w:p w14:paraId="61EC281A" w14:textId="36B5D5CE" w:rsidR="00CA7A87" w:rsidRDefault="00CA7A87">
      <w:pPr>
        <w:pStyle w:val="CommentText"/>
      </w:pPr>
      <w:r>
        <w:rPr>
          <w:rStyle w:val="CommentReference"/>
        </w:rPr>
        <w:annotationRef/>
      </w:r>
      <w:r>
        <w:t>Suggestion: Merge paragraphs – central theme for both are the same (stating what design science is)</w:t>
      </w:r>
    </w:p>
  </w:comment>
  <w:comment w:id="51" w:author="23676469" w:date="2021-05-19T13:42:00Z" w:initials="2">
    <w:p w14:paraId="5FAE97C0" w14:textId="318252BE" w:rsidR="00CA7A87" w:rsidRDefault="00CA7A87">
      <w:pPr>
        <w:pStyle w:val="CommentText"/>
      </w:pPr>
      <w:r>
        <w:rPr>
          <w:rStyle w:val="CommentReference"/>
        </w:rPr>
        <w:annotationRef/>
      </w:r>
      <w:r>
        <w:t>Good source, but vary the sources you use, add more to support</w:t>
      </w:r>
      <w:r w:rsidR="00531E5F">
        <w:t>. Done.</w:t>
      </w:r>
    </w:p>
  </w:comment>
  <w:comment w:id="53" w:author="23676469" w:date="2021-05-19T13:45:00Z" w:initials="2">
    <w:p w14:paraId="1DA0417A" w14:textId="3C810EAD" w:rsidR="00CA7A87" w:rsidRDefault="00CA7A87">
      <w:pPr>
        <w:pStyle w:val="CommentText"/>
      </w:pPr>
      <w:r>
        <w:rPr>
          <w:rStyle w:val="CommentReference"/>
        </w:rPr>
        <w:annotationRef/>
      </w:r>
      <w:r>
        <w:t>It may be a bit informal.  Rewrite the sentence – more academic</w:t>
      </w:r>
      <w:r w:rsidR="0000766A">
        <w:t>. Done.</w:t>
      </w:r>
    </w:p>
  </w:comment>
  <w:comment w:id="54" w:author="23676469" w:date="2021-05-19T13:50:00Z" w:initials="2">
    <w:p w14:paraId="11D0001C" w14:textId="26D4B113" w:rsidR="00D05B38" w:rsidRDefault="00D05B38">
      <w:pPr>
        <w:pStyle w:val="CommentText"/>
      </w:pPr>
      <w:r>
        <w:rPr>
          <w:rStyle w:val="CommentReference"/>
        </w:rPr>
        <w:annotationRef/>
      </w:r>
      <w:r>
        <w:t>Add two sub-headings below for each process model.</w:t>
      </w:r>
    </w:p>
  </w:comment>
  <w:comment w:id="57" w:author="23676469" w:date="2021-05-19T13:52:00Z" w:initials="2">
    <w:p w14:paraId="6FE7DE29" w14:textId="1C8C59FD" w:rsidR="00D05B38" w:rsidRDefault="00D05B38">
      <w:pPr>
        <w:pStyle w:val="CommentText"/>
      </w:pPr>
      <w:r>
        <w:rPr>
          <w:rStyle w:val="CommentReference"/>
        </w:rPr>
        <w:annotationRef/>
      </w:r>
      <w:proofErr w:type="spellStart"/>
      <w:r>
        <w:t>Peffers</w:t>
      </w:r>
      <w:proofErr w:type="spellEnd"/>
      <w:r>
        <w:t xml:space="preserve"> model is discussed above, but I don’t see the discussion on Vaishnavi’s model? Maybe I’ve missed it? (another reason why you need to work on your headings and structure)</w:t>
      </w:r>
    </w:p>
  </w:comment>
  <w:comment w:id="58" w:author="23676469" w:date="2021-05-19T13:53:00Z" w:initials="2">
    <w:p w14:paraId="518D0E8C" w14:textId="6AD9D694" w:rsidR="00D05B38" w:rsidRDefault="00D05B38">
      <w:pPr>
        <w:pStyle w:val="CommentText"/>
      </w:pPr>
      <w:r>
        <w:rPr>
          <w:rStyle w:val="CommentReference"/>
        </w:rPr>
        <w:annotationRef/>
      </w:r>
      <w:r>
        <w:t>Too informal, rewrite.</w:t>
      </w:r>
      <w:r w:rsidR="0000766A">
        <w:t xml:space="preserve"> Done.</w:t>
      </w:r>
    </w:p>
  </w:comment>
  <w:comment w:id="59" w:author="23676469" w:date="2021-05-19T13:56:00Z" w:initials="2">
    <w:p w14:paraId="3401A7E4" w14:textId="7ABBA933" w:rsidR="00D05B38" w:rsidRDefault="00D05B38">
      <w:pPr>
        <w:pStyle w:val="CommentText"/>
      </w:pPr>
      <w:r>
        <w:rPr>
          <w:rStyle w:val="CommentReference"/>
        </w:rPr>
        <w:annotationRef/>
      </w:r>
      <w:r>
        <w:t>Agile methodology needs expanding.  Why does the Agile methodology improve quality and outcome?  This is the first mention of Agile – maybe mention that it will be discussed in another section (mention the section)</w:t>
      </w:r>
    </w:p>
  </w:comment>
  <w:comment w:id="63" w:author="23676469" w:date="2021-05-19T14:00:00Z" w:initials="2">
    <w:p w14:paraId="40CDACE3" w14:textId="59C19AAA" w:rsidR="00D05B38" w:rsidRDefault="00D05B38">
      <w:pPr>
        <w:pStyle w:val="CommentText"/>
      </w:pPr>
      <w:r>
        <w:rPr>
          <w:rStyle w:val="CommentReference"/>
        </w:rPr>
        <w:annotationRef/>
      </w:r>
      <w:r>
        <w:t xml:space="preserve">Rewrite… </w:t>
      </w:r>
      <w:r w:rsidR="00CD5D71">
        <w:t>“</w:t>
      </w:r>
      <w:r>
        <w:t>problem</w:t>
      </w:r>
      <w:r w:rsidR="00CD5D71">
        <w:t>”</w:t>
      </w:r>
      <w:r>
        <w:t xml:space="preserve"> seems unfitting here</w:t>
      </w:r>
      <w:proofErr w:type="gramStart"/>
      <w:r>
        <w:t>…</w:t>
      </w:r>
      <w:r w:rsidR="00CD5D71">
        <w:t>”</w:t>
      </w:r>
      <w:r>
        <w:t>objective</w:t>
      </w:r>
      <w:proofErr w:type="gramEnd"/>
      <w:r w:rsidR="00CD5D71">
        <w:t>”</w:t>
      </w:r>
      <w:r>
        <w:t xml:space="preserve"> maybe?</w:t>
      </w:r>
      <w:r w:rsidR="0000766A">
        <w:t xml:space="preserve"> Done.</w:t>
      </w:r>
    </w:p>
  </w:comment>
  <w:comment w:id="64" w:author="23676469" w:date="2021-05-19T14:01:00Z" w:initials="2">
    <w:p w14:paraId="3F07D67C" w14:textId="450B33C2" w:rsidR="00CD5D71" w:rsidRDefault="00CD5D71">
      <w:pPr>
        <w:pStyle w:val="CommentText"/>
      </w:pPr>
      <w:r>
        <w:rPr>
          <w:rStyle w:val="CommentReference"/>
        </w:rPr>
        <w:annotationRef/>
      </w:r>
      <w:proofErr w:type="gramStart"/>
      <w:r>
        <w:t>Rewrite;</w:t>
      </w:r>
      <w:proofErr w:type="gramEnd"/>
      <w:r>
        <w:t xml:space="preserve"> “The central idea/theme of this phase is creativity and new functionality…”</w:t>
      </w:r>
    </w:p>
  </w:comment>
  <w:comment w:id="67" w:author="23676469" w:date="2021-05-19T14:02:00Z" w:initials="2">
    <w:p w14:paraId="08837F40" w14:textId="15E2DC21" w:rsidR="00CD5D71" w:rsidRDefault="00CD5D71">
      <w:pPr>
        <w:pStyle w:val="CommentText"/>
      </w:pPr>
      <w:r>
        <w:rPr>
          <w:rStyle w:val="CommentReference"/>
        </w:rPr>
        <w:annotationRef/>
      </w:r>
      <w:r>
        <w:t>Too informal… “When the researcher is dissatisfied with the…”</w:t>
      </w:r>
    </w:p>
  </w:comment>
  <w:comment w:id="75" w:author="23676469" w:date="2021-05-19T14:04:00Z" w:initials="2">
    <w:p w14:paraId="2220EEE6" w14:textId="3FC40B0B" w:rsidR="00CD5D71" w:rsidRDefault="00CD5D71">
      <w:pPr>
        <w:pStyle w:val="CommentText"/>
      </w:pPr>
      <w:r>
        <w:rPr>
          <w:rStyle w:val="CommentReference"/>
        </w:rPr>
        <w:annotationRef/>
      </w:r>
      <w:r>
        <w:t>More references in this section is needed</w:t>
      </w:r>
    </w:p>
  </w:comment>
  <w:comment w:id="77" w:author="23676469" w:date="2021-05-19T14:05:00Z" w:initials="2">
    <w:p w14:paraId="518FF007" w14:textId="6384CC20" w:rsidR="00CD5D71" w:rsidRDefault="00CD5D71">
      <w:pPr>
        <w:pStyle w:val="CommentText"/>
      </w:pPr>
      <w:r>
        <w:rPr>
          <w:rStyle w:val="CommentReference"/>
        </w:rPr>
        <w:annotationRef/>
      </w:r>
      <w:r>
        <w:t xml:space="preserve">Suggestion: A table to illustrate these three processes may be useful. </w:t>
      </w:r>
    </w:p>
  </w:comment>
  <w:comment w:id="78" w:author="23676469" w:date="2021-05-19T14:06:00Z" w:initials="2">
    <w:p w14:paraId="6DF7ADF4" w14:textId="7DB0CAB2" w:rsidR="00CD5D71" w:rsidRDefault="00CD5D71">
      <w:pPr>
        <w:pStyle w:val="CommentText"/>
      </w:pPr>
      <w:r>
        <w:rPr>
          <w:rStyle w:val="CommentReference"/>
        </w:rPr>
        <w:annotationRef/>
      </w:r>
      <w:r>
        <w:t>“</w:t>
      </w:r>
      <w:proofErr w:type="gramStart"/>
      <w:r>
        <w:t>created”…</w:t>
      </w:r>
      <w:proofErr w:type="gramEnd"/>
      <w:r>
        <w:t>?</w:t>
      </w:r>
    </w:p>
  </w:comment>
  <w:comment w:id="79" w:author="23676469" w:date="2021-05-19T14:06:00Z" w:initials="2">
    <w:p w14:paraId="7CD82A54" w14:textId="493338B2" w:rsidR="00CD5D71" w:rsidRDefault="00CD5D71">
      <w:pPr>
        <w:pStyle w:val="CommentText"/>
      </w:pPr>
      <w:r>
        <w:rPr>
          <w:rStyle w:val="CommentReference"/>
        </w:rPr>
        <w:annotationRef/>
      </w:r>
      <w:r>
        <w:t>Fix the citation formatting</w:t>
      </w:r>
    </w:p>
  </w:comment>
  <w:comment w:id="80" w:author="23676469" w:date="2021-05-19T14:07:00Z" w:initials="2">
    <w:p w14:paraId="0B12450B" w14:textId="7B7FEBC4" w:rsidR="00CD5D71" w:rsidRDefault="00CD5D71">
      <w:pPr>
        <w:pStyle w:val="CommentText"/>
      </w:pPr>
      <w:r>
        <w:rPr>
          <w:rStyle w:val="CommentReference"/>
        </w:rPr>
        <w:annotationRef/>
      </w:r>
      <w:r>
        <w:t>Rewrite: “…therefor additional research is need on evaluating the failure of the artefact, or…”</w:t>
      </w:r>
    </w:p>
  </w:comment>
  <w:comment w:id="83" w:author="23676469" w:date="2021-05-19T14:11:00Z" w:initials="2">
    <w:p w14:paraId="6E7B7A35" w14:textId="61FB2A9F" w:rsidR="009C1EC4" w:rsidRDefault="009C1EC4">
      <w:pPr>
        <w:pStyle w:val="CommentText"/>
      </w:pPr>
      <w:r>
        <w:rPr>
          <w:rStyle w:val="CommentReference"/>
        </w:rPr>
        <w:annotationRef/>
      </w:r>
      <w:r>
        <w:t>Why? Explain!</w:t>
      </w:r>
    </w:p>
  </w:comment>
  <w:comment w:id="88" w:author="23676469" w:date="2021-05-19T14:12:00Z" w:initials="2">
    <w:p w14:paraId="210369FE" w14:textId="39A7DDC0" w:rsidR="009C1EC4" w:rsidRDefault="009C1EC4">
      <w:pPr>
        <w:pStyle w:val="CommentText"/>
      </w:pPr>
      <w:r>
        <w:rPr>
          <w:rStyle w:val="CommentReference"/>
        </w:rPr>
        <w:annotationRef/>
      </w:r>
      <w:r>
        <w:t xml:space="preserve">Expand data collection and analysis.  Why specific participant is </w:t>
      </w:r>
      <w:proofErr w:type="gramStart"/>
      <w:r>
        <w:t>chose</w:t>
      </w:r>
      <w:proofErr w:type="gramEnd"/>
      <w:r>
        <w:t xml:space="preserve"> which data collection techniques are used and why (motivation) – you did discuss various collection techniques, but state which you are using, and motivate.</w:t>
      </w:r>
    </w:p>
  </w:comment>
  <w:comment w:id="91" w:author="23676469" w:date="2021-05-19T14:14:00Z" w:initials="2">
    <w:p w14:paraId="52F4768E" w14:textId="13AF7EDC" w:rsidR="009C1EC4" w:rsidRDefault="009C1EC4">
      <w:pPr>
        <w:pStyle w:val="CommentText"/>
      </w:pPr>
      <w:r>
        <w:rPr>
          <w:rStyle w:val="CommentReference"/>
        </w:rPr>
        <w:annotationRef/>
      </w:r>
      <w:r>
        <w:t xml:space="preserve">Conclusion is written well.  Include: “The next chapter discusses….” At the end of your conclusion.  Maybe summary is more applicable than conclusion. </w:t>
      </w:r>
    </w:p>
  </w:comment>
  <w:comment w:id="99" w:author="23676469" w:date="2021-05-19T14:15:00Z" w:initials="2">
    <w:p w14:paraId="7E7CC525" w14:textId="77777777" w:rsidR="009C1EC4" w:rsidRDefault="009C1EC4">
      <w:pPr>
        <w:pStyle w:val="CommentText"/>
      </w:pPr>
      <w:r>
        <w:rPr>
          <w:rStyle w:val="CommentReference"/>
        </w:rPr>
        <w:annotationRef/>
      </w:r>
      <w:r>
        <w:t>Reference list / References rather than Bibliography.</w:t>
      </w:r>
    </w:p>
    <w:p w14:paraId="40B5B0CD" w14:textId="77777777" w:rsidR="009C1EC4" w:rsidRDefault="009C1EC4">
      <w:pPr>
        <w:pStyle w:val="CommentText"/>
      </w:pPr>
    </w:p>
    <w:p w14:paraId="3B651004" w14:textId="77777777" w:rsidR="009C1EC4" w:rsidRDefault="009C1EC4">
      <w:pPr>
        <w:pStyle w:val="CommentText"/>
      </w:pPr>
      <w:r>
        <w:t xml:space="preserve">A reference list is the detailed list of references that are cited in your work, whereas a bibliography is a detailed list of references in your work, plus the background readings or other material that you may have read, but not actually cited. </w:t>
      </w:r>
    </w:p>
    <w:p w14:paraId="77968540" w14:textId="77777777" w:rsidR="009C1EC4" w:rsidRDefault="009C1EC4">
      <w:pPr>
        <w:pStyle w:val="CommentText"/>
      </w:pPr>
    </w:p>
    <w:p w14:paraId="259330E2" w14:textId="4D1133B4" w:rsidR="009C1EC4" w:rsidRDefault="009C1EC4">
      <w:pPr>
        <w:pStyle w:val="CommentText"/>
      </w:pPr>
      <w:r>
        <w:t>The formatting of your references need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39D342" w15:done="0"/>
  <w15:commentEx w15:paraId="42738870" w15:done="0"/>
  <w15:commentEx w15:paraId="0C282989" w15:done="0"/>
  <w15:commentEx w15:paraId="0E958E4B" w15:done="0"/>
  <w15:commentEx w15:paraId="7B3B9FF5" w15:done="0"/>
  <w15:commentEx w15:paraId="52E9B031" w15:done="0"/>
  <w15:commentEx w15:paraId="319FABAE" w15:done="0"/>
  <w15:commentEx w15:paraId="64A2A622" w15:done="0"/>
  <w15:commentEx w15:paraId="4C156B3F" w15:done="0"/>
  <w15:commentEx w15:paraId="13E10AC8" w15:done="0"/>
  <w15:commentEx w15:paraId="0ED6D351" w15:done="0"/>
  <w15:commentEx w15:paraId="753CF010" w15:done="0"/>
  <w15:commentEx w15:paraId="61EC281A" w15:done="0"/>
  <w15:commentEx w15:paraId="5FAE97C0" w15:done="0"/>
  <w15:commentEx w15:paraId="1DA0417A" w15:done="0"/>
  <w15:commentEx w15:paraId="11D0001C" w15:done="0"/>
  <w15:commentEx w15:paraId="6FE7DE29" w15:done="0"/>
  <w15:commentEx w15:paraId="518D0E8C" w15:done="0"/>
  <w15:commentEx w15:paraId="3401A7E4" w15:done="0"/>
  <w15:commentEx w15:paraId="40CDACE3" w15:done="0"/>
  <w15:commentEx w15:paraId="3F07D67C" w15:done="0"/>
  <w15:commentEx w15:paraId="08837F40" w15:done="0"/>
  <w15:commentEx w15:paraId="2220EEE6" w15:done="0"/>
  <w15:commentEx w15:paraId="518FF007" w15:done="0"/>
  <w15:commentEx w15:paraId="6DF7ADF4" w15:done="0"/>
  <w15:commentEx w15:paraId="7CD82A54" w15:done="0"/>
  <w15:commentEx w15:paraId="0B12450B" w15:done="0"/>
  <w15:commentEx w15:paraId="6E7B7A35" w15:done="0"/>
  <w15:commentEx w15:paraId="210369FE" w15:done="0"/>
  <w15:commentEx w15:paraId="52F4768E" w15:done="0"/>
  <w15:commentEx w15:paraId="25933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39D342" w16cid:durableId="245571C6"/>
  <w16cid:commentId w16cid:paraId="42738870" w16cid:durableId="245571C7"/>
  <w16cid:commentId w16cid:paraId="0C282989" w16cid:durableId="245571C8"/>
  <w16cid:commentId w16cid:paraId="0E958E4B" w16cid:durableId="245571C9"/>
  <w16cid:commentId w16cid:paraId="7B3B9FF5" w16cid:durableId="245571CA"/>
  <w16cid:commentId w16cid:paraId="52E9B031" w16cid:durableId="245571CB"/>
  <w16cid:commentId w16cid:paraId="319FABAE" w16cid:durableId="245571CC"/>
  <w16cid:commentId w16cid:paraId="64A2A622" w16cid:durableId="245571CD"/>
  <w16cid:commentId w16cid:paraId="4C156B3F" w16cid:durableId="245571CE"/>
  <w16cid:commentId w16cid:paraId="13E10AC8" w16cid:durableId="245571CF"/>
  <w16cid:commentId w16cid:paraId="0ED6D351" w16cid:durableId="245571D0"/>
  <w16cid:commentId w16cid:paraId="753CF010" w16cid:durableId="245571D1"/>
  <w16cid:commentId w16cid:paraId="61EC281A" w16cid:durableId="245571D2"/>
  <w16cid:commentId w16cid:paraId="5FAE97C0" w16cid:durableId="245571D3"/>
  <w16cid:commentId w16cid:paraId="1DA0417A" w16cid:durableId="245571D4"/>
  <w16cid:commentId w16cid:paraId="11D0001C" w16cid:durableId="245571D5"/>
  <w16cid:commentId w16cid:paraId="6FE7DE29" w16cid:durableId="245571D6"/>
  <w16cid:commentId w16cid:paraId="518D0E8C" w16cid:durableId="245571D7"/>
  <w16cid:commentId w16cid:paraId="3401A7E4" w16cid:durableId="245571D8"/>
  <w16cid:commentId w16cid:paraId="40CDACE3" w16cid:durableId="245571D9"/>
  <w16cid:commentId w16cid:paraId="3F07D67C" w16cid:durableId="245571DA"/>
  <w16cid:commentId w16cid:paraId="08837F40" w16cid:durableId="245571DB"/>
  <w16cid:commentId w16cid:paraId="2220EEE6" w16cid:durableId="245571DC"/>
  <w16cid:commentId w16cid:paraId="518FF007" w16cid:durableId="245571DD"/>
  <w16cid:commentId w16cid:paraId="6DF7ADF4" w16cid:durableId="245571DE"/>
  <w16cid:commentId w16cid:paraId="7CD82A54" w16cid:durableId="245571DF"/>
  <w16cid:commentId w16cid:paraId="0B12450B" w16cid:durableId="245571E0"/>
  <w16cid:commentId w16cid:paraId="6E7B7A35" w16cid:durableId="245571E1"/>
  <w16cid:commentId w16cid:paraId="210369FE" w16cid:durableId="245571E2"/>
  <w16cid:commentId w16cid:paraId="52F4768E" w16cid:durableId="245571E3"/>
  <w16cid:commentId w16cid:paraId="259330E2" w16cid:durableId="245571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F70A3" w14:textId="77777777" w:rsidR="00712D8C" w:rsidRDefault="00712D8C">
      <w:pPr>
        <w:spacing w:after="0"/>
      </w:pPr>
      <w:r>
        <w:separator/>
      </w:r>
    </w:p>
  </w:endnote>
  <w:endnote w:type="continuationSeparator" w:id="0">
    <w:p w14:paraId="15361290" w14:textId="77777777" w:rsidR="00712D8C" w:rsidRDefault="00712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25D9652D" w:rsidR="00FF02A0" w:rsidRDefault="00FF02A0">
    <w:pPr>
      <w:pStyle w:val="Footer"/>
    </w:pPr>
    <w:r>
      <w:rPr>
        <w:rStyle w:val="PageNumber"/>
      </w:rPr>
      <w:fldChar w:fldCharType="begin"/>
    </w:r>
    <w:r>
      <w:rPr>
        <w:rStyle w:val="PageNumber"/>
      </w:rPr>
      <w:instrText xml:space="preserve"> PAGE </w:instrText>
    </w:r>
    <w:r>
      <w:rPr>
        <w:rStyle w:val="PageNumber"/>
      </w:rPr>
      <w:fldChar w:fldCharType="separate"/>
    </w:r>
    <w:r w:rsidR="009C1EC4">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40836F24" w:rsidR="00FF02A0" w:rsidRDefault="00FF02A0">
    <w:pPr>
      <w:pStyle w:val="Footer"/>
    </w:pPr>
    <w:r>
      <w:rPr>
        <w:rStyle w:val="PageNumber"/>
      </w:rPr>
      <w:fldChar w:fldCharType="begin"/>
    </w:r>
    <w:r>
      <w:rPr>
        <w:rStyle w:val="PageNumber"/>
      </w:rPr>
      <w:instrText xml:space="preserve"> PAGE </w:instrText>
    </w:r>
    <w:r>
      <w:rPr>
        <w:rStyle w:val="PageNumber"/>
      </w:rPr>
      <w:fldChar w:fldCharType="separate"/>
    </w:r>
    <w:r w:rsidR="009C1EC4">
      <w:rPr>
        <w:rStyle w:val="PageNumber"/>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BDCB1" w14:textId="77777777" w:rsidR="00712D8C" w:rsidRDefault="00712D8C">
      <w:pPr>
        <w:spacing w:after="0"/>
      </w:pPr>
      <w:r>
        <w:separator/>
      </w:r>
    </w:p>
  </w:footnote>
  <w:footnote w:type="continuationSeparator" w:id="0">
    <w:p w14:paraId="6F986C18" w14:textId="77777777" w:rsidR="00712D8C" w:rsidRDefault="00712D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FF02A0" w:rsidRDefault="00FF02A0">
    <w:pPr>
      <w:pStyle w:val="Header"/>
    </w:pPr>
    <w:r>
      <w:rPr>
        <w:noProof/>
        <w:lang w:val="en-US"/>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FF02A0" w:rsidRDefault="00FF02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0013A67"/>
    <w:multiLevelType w:val="hybridMultilevel"/>
    <w:tmpl w:val="6B864F36"/>
    <w:lvl w:ilvl="0" w:tplc="2F645DEE">
      <w:start w:val="1"/>
      <w:numFmt w:val="decimal"/>
      <w:pStyle w:val="Heading1"/>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22"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1"/>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30"/>
  </w:num>
  <w:num w:numId="13">
    <w:abstractNumId w:val="22"/>
  </w:num>
  <w:num w:numId="14">
    <w:abstractNumId w:val="24"/>
  </w:num>
  <w:num w:numId="15">
    <w:abstractNumId w:val="33"/>
  </w:num>
  <w:num w:numId="16">
    <w:abstractNumId w:val="15"/>
  </w:num>
  <w:num w:numId="17">
    <w:abstractNumId w:val="28"/>
  </w:num>
  <w:num w:numId="18">
    <w:abstractNumId w:val="36"/>
  </w:num>
  <w:num w:numId="19">
    <w:abstractNumId w:val="14"/>
  </w:num>
  <w:num w:numId="20">
    <w:abstractNumId w:val="12"/>
  </w:num>
  <w:num w:numId="21">
    <w:abstractNumId w:val="27"/>
  </w:num>
  <w:num w:numId="22">
    <w:abstractNumId w:val="25"/>
  </w:num>
  <w:num w:numId="23">
    <w:abstractNumId w:val="35"/>
  </w:num>
  <w:num w:numId="24">
    <w:abstractNumId w:val="31"/>
  </w:num>
  <w:num w:numId="25">
    <w:abstractNumId w:val="26"/>
  </w:num>
  <w:num w:numId="26">
    <w:abstractNumId w:val="16"/>
  </w:num>
  <w:num w:numId="27">
    <w:abstractNumId w:val="19"/>
  </w:num>
  <w:num w:numId="28">
    <w:abstractNumId w:val="20"/>
  </w:num>
  <w:num w:numId="29">
    <w:abstractNumId w:val="32"/>
  </w:num>
  <w:num w:numId="30">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num>
  <w:num w:numId="36">
    <w:abstractNumId w:val="17"/>
  </w:num>
  <w:num w:numId="37">
    <w:abstractNumId w:val="9"/>
  </w:num>
  <w:num w:numId="38">
    <w:abstractNumId w:val="25"/>
    <w:lvlOverride w:ilvl="0">
      <w:startOverride w:val="1"/>
    </w:lvlOverride>
    <w:lvlOverride w:ilvl="1">
      <w:startOverride w:val="1"/>
    </w:lvlOverride>
    <w:lvlOverride w:ilvl="2">
      <w:startOverride w:val="1"/>
    </w:lvlOverride>
    <w:lvlOverride w:ilvl="3">
      <w:startOverride w:val="7"/>
    </w:lvlOverride>
  </w:num>
  <w:num w:numId="39">
    <w:abstractNumId w:val="13"/>
  </w:num>
  <w:num w:numId="4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9"/>
  </w:num>
  <w:num w:numId="47">
    <w:abstractNumId w:val="34"/>
  </w:num>
  <w:num w:numId="48">
    <w:abstractNumId w:val="18"/>
  </w:num>
  <w:num w:numId="49">
    <w:abstractNumId w:val="11"/>
  </w:num>
  <w:num w:numId="50">
    <w:abstractNumId w:val="23"/>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23676469">
    <w15:presenceInfo w15:providerId="Windows Live" w15:userId="07099e272e865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trackRevisions/>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0&lt;/item&gt;&lt;item&gt;16&lt;/item&gt;&lt;item&gt;28&lt;/item&gt;&lt;item&gt;49&lt;/item&gt;&lt;item&gt;51&lt;/item&gt;&lt;item&gt;53&lt;/item&gt;&lt;item&gt;54&lt;/item&gt;&lt;item&gt;55&lt;/item&gt;&lt;item&gt;56&lt;/item&gt;&lt;item&gt;57&lt;/item&gt;&lt;item&gt;58&lt;/item&gt;&lt;item&gt;59&lt;/item&gt;&lt;item&gt;60&lt;/item&gt;&lt;item&gt;61&lt;/item&gt;&lt;item&gt;62&lt;/item&gt;&lt;item&gt;63&lt;/item&gt;&lt;item&gt;64&lt;/item&gt;&lt;item&gt;65&lt;/item&gt;&lt;item&gt;66&lt;/item&gt;&lt;item&gt;68&lt;/item&gt;&lt;item&gt;69&lt;/item&gt;&lt;item&gt;70&lt;/item&gt;&lt;item&gt;71&lt;/item&gt;&lt;/record-ids&gt;&lt;/item&gt;&lt;/Libraries&gt;"/>
  </w:docVars>
  <w:rsids>
    <w:rsidRoot w:val="00B12844"/>
    <w:rsid w:val="0000766A"/>
    <w:rsid w:val="00013945"/>
    <w:rsid w:val="0001616B"/>
    <w:rsid w:val="0002007E"/>
    <w:rsid w:val="000244F9"/>
    <w:rsid w:val="000275B0"/>
    <w:rsid w:val="00040152"/>
    <w:rsid w:val="000445A5"/>
    <w:rsid w:val="00071332"/>
    <w:rsid w:val="0008306A"/>
    <w:rsid w:val="00086DB2"/>
    <w:rsid w:val="00086DBD"/>
    <w:rsid w:val="00090620"/>
    <w:rsid w:val="00091954"/>
    <w:rsid w:val="000947F1"/>
    <w:rsid w:val="00095ACD"/>
    <w:rsid w:val="000C11D9"/>
    <w:rsid w:val="000D5FC1"/>
    <w:rsid w:val="000E2448"/>
    <w:rsid w:val="000E348E"/>
    <w:rsid w:val="000E444B"/>
    <w:rsid w:val="000F2BD0"/>
    <w:rsid w:val="000F33C8"/>
    <w:rsid w:val="0010265E"/>
    <w:rsid w:val="001030DE"/>
    <w:rsid w:val="001110D8"/>
    <w:rsid w:val="00113B8E"/>
    <w:rsid w:val="0011607E"/>
    <w:rsid w:val="00125C7E"/>
    <w:rsid w:val="00147347"/>
    <w:rsid w:val="001516C7"/>
    <w:rsid w:val="001537B9"/>
    <w:rsid w:val="00164EE6"/>
    <w:rsid w:val="00167EF6"/>
    <w:rsid w:val="001817BF"/>
    <w:rsid w:val="001856FD"/>
    <w:rsid w:val="00190ECE"/>
    <w:rsid w:val="00191A50"/>
    <w:rsid w:val="00193D37"/>
    <w:rsid w:val="001A34EE"/>
    <w:rsid w:val="001B4F6A"/>
    <w:rsid w:val="001C39B9"/>
    <w:rsid w:val="001E6107"/>
    <w:rsid w:val="001E791B"/>
    <w:rsid w:val="001F049D"/>
    <w:rsid w:val="001F496D"/>
    <w:rsid w:val="001F5A0C"/>
    <w:rsid w:val="001F5DE7"/>
    <w:rsid w:val="001F799C"/>
    <w:rsid w:val="00200024"/>
    <w:rsid w:val="00200B59"/>
    <w:rsid w:val="00205A27"/>
    <w:rsid w:val="00227AA5"/>
    <w:rsid w:val="0023180B"/>
    <w:rsid w:val="00233A74"/>
    <w:rsid w:val="00234048"/>
    <w:rsid w:val="002432A0"/>
    <w:rsid w:val="00244404"/>
    <w:rsid w:val="00244BAB"/>
    <w:rsid w:val="00257E93"/>
    <w:rsid w:val="002625AB"/>
    <w:rsid w:val="00290CC6"/>
    <w:rsid w:val="002947D1"/>
    <w:rsid w:val="002A7505"/>
    <w:rsid w:val="002B6350"/>
    <w:rsid w:val="002C4389"/>
    <w:rsid w:val="002D1E3A"/>
    <w:rsid w:val="002F5897"/>
    <w:rsid w:val="003263AE"/>
    <w:rsid w:val="0033299B"/>
    <w:rsid w:val="00334801"/>
    <w:rsid w:val="003427C3"/>
    <w:rsid w:val="00352184"/>
    <w:rsid w:val="00354959"/>
    <w:rsid w:val="003579B0"/>
    <w:rsid w:val="003605C4"/>
    <w:rsid w:val="00363963"/>
    <w:rsid w:val="00384EE1"/>
    <w:rsid w:val="00386F23"/>
    <w:rsid w:val="003A5D84"/>
    <w:rsid w:val="003A7386"/>
    <w:rsid w:val="003B10B0"/>
    <w:rsid w:val="00402AE9"/>
    <w:rsid w:val="00403E4B"/>
    <w:rsid w:val="0041395D"/>
    <w:rsid w:val="004360B1"/>
    <w:rsid w:val="00441CF7"/>
    <w:rsid w:val="00467152"/>
    <w:rsid w:val="004723E4"/>
    <w:rsid w:val="00474905"/>
    <w:rsid w:val="00477C34"/>
    <w:rsid w:val="004831C5"/>
    <w:rsid w:val="0048633C"/>
    <w:rsid w:val="00486D04"/>
    <w:rsid w:val="00491D08"/>
    <w:rsid w:val="004B0A12"/>
    <w:rsid w:val="004B14A5"/>
    <w:rsid w:val="004B1AEC"/>
    <w:rsid w:val="004C32CE"/>
    <w:rsid w:val="004C6F52"/>
    <w:rsid w:val="004D2378"/>
    <w:rsid w:val="004D3891"/>
    <w:rsid w:val="004D6EBA"/>
    <w:rsid w:val="004F21DD"/>
    <w:rsid w:val="004F38E8"/>
    <w:rsid w:val="004F5BAF"/>
    <w:rsid w:val="005013B6"/>
    <w:rsid w:val="005032FC"/>
    <w:rsid w:val="00507CC3"/>
    <w:rsid w:val="00515262"/>
    <w:rsid w:val="00515AC1"/>
    <w:rsid w:val="00516C88"/>
    <w:rsid w:val="00517915"/>
    <w:rsid w:val="00521CB4"/>
    <w:rsid w:val="0052422E"/>
    <w:rsid w:val="00531D20"/>
    <w:rsid w:val="00531E5F"/>
    <w:rsid w:val="00541C39"/>
    <w:rsid w:val="00560654"/>
    <w:rsid w:val="0056757F"/>
    <w:rsid w:val="00571426"/>
    <w:rsid w:val="00583CC0"/>
    <w:rsid w:val="005A7326"/>
    <w:rsid w:val="005B6A8F"/>
    <w:rsid w:val="005C3981"/>
    <w:rsid w:val="005E0D80"/>
    <w:rsid w:val="005E4664"/>
    <w:rsid w:val="005F2982"/>
    <w:rsid w:val="00603E80"/>
    <w:rsid w:val="00613F0B"/>
    <w:rsid w:val="006212B6"/>
    <w:rsid w:val="00622D47"/>
    <w:rsid w:val="0064221F"/>
    <w:rsid w:val="006525CA"/>
    <w:rsid w:val="00662C3A"/>
    <w:rsid w:val="00664C46"/>
    <w:rsid w:val="00673B42"/>
    <w:rsid w:val="00674F48"/>
    <w:rsid w:val="0067598B"/>
    <w:rsid w:val="00683A76"/>
    <w:rsid w:val="006947F3"/>
    <w:rsid w:val="006A03E8"/>
    <w:rsid w:val="006B5B24"/>
    <w:rsid w:val="006C04F7"/>
    <w:rsid w:val="006C5611"/>
    <w:rsid w:val="006C6B83"/>
    <w:rsid w:val="006C717B"/>
    <w:rsid w:val="00711CEF"/>
    <w:rsid w:val="00712586"/>
    <w:rsid w:val="00712D8C"/>
    <w:rsid w:val="00721EA3"/>
    <w:rsid w:val="007245B0"/>
    <w:rsid w:val="00756445"/>
    <w:rsid w:val="00762F1B"/>
    <w:rsid w:val="00771161"/>
    <w:rsid w:val="00776E91"/>
    <w:rsid w:val="007A63AF"/>
    <w:rsid w:val="007A63FA"/>
    <w:rsid w:val="007A66B7"/>
    <w:rsid w:val="007B15A0"/>
    <w:rsid w:val="007B421A"/>
    <w:rsid w:val="007B7BCF"/>
    <w:rsid w:val="007C5E66"/>
    <w:rsid w:val="007D46D2"/>
    <w:rsid w:val="007E6B46"/>
    <w:rsid w:val="007F523B"/>
    <w:rsid w:val="00815F08"/>
    <w:rsid w:val="00835534"/>
    <w:rsid w:val="0084080E"/>
    <w:rsid w:val="00852FA0"/>
    <w:rsid w:val="00861CC5"/>
    <w:rsid w:val="00863BDE"/>
    <w:rsid w:val="00866A58"/>
    <w:rsid w:val="00871290"/>
    <w:rsid w:val="0087691C"/>
    <w:rsid w:val="00877E4C"/>
    <w:rsid w:val="00890F5C"/>
    <w:rsid w:val="00896450"/>
    <w:rsid w:val="008A2C7F"/>
    <w:rsid w:val="008B2B63"/>
    <w:rsid w:val="008B53B2"/>
    <w:rsid w:val="008C100C"/>
    <w:rsid w:val="008C41D1"/>
    <w:rsid w:val="008F1758"/>
    <w:rsid w:val="0092114E"/>
    <w:rsid w:val="009212BD"/>
    <w:rsid w:val="009218D6"/>
    <w:rsid w:val="00931D48"/>
    <w:rsid w:val="009325B8"/>
    <w:rsid w:val="009330B7"/>
    <w:rsid w:val="00934FE8"/>
    <w:rsid w:val="00946230"/>
    <w:rsid w:val="00950DEE"/>
    <w:rsid w:val="0095269B"/>
    <w:rsid w:val="0095495B"/>
    <w:rsid w:val="00965777"/>
    <w:rsid w:val="00975D2C"/>
    <w:rsid w:val="0098425A"/>
    <w:rsid w:val="00987ABB"/>
    <w:rsid w:val="00995BA3"/>
    <w:rsid w:val="009964FD"/>
    <w:rsid w:val="009A421B"/>
    <w:rsid w:val="009A6158"/>
    <w:rsid w:val="009B4F33"/>
    <w:rsid w:val="009C1D8F"/>
    <w:rsid w:val="009C1EC4"/>
    <w:rsid w:val="009C6944"/>
    <w:rsid w:val="009F0448"/>
    <w:rsid w:val="00A03C83"/>
    <w:rsid w:val="00A177C1"/>
    <w:rsid w:val="00A21C9E"/>
    <w:rsid w:val="00A23419"/>
    <w:rsid w:val="00A315F0"/>
    <w:rsid w:val="00A324BE"/>
    <w:rsid w:val="00A34200"/>
    <w:rsid w:val="00A35E17"/>
    <w:rsid w:val="00A5083C"/>
    <w:rsid w:val="00A65B09"/>
    <w:rsid w:val="00A71230"/>
    <w:rsid w:val="00A73E41"/>
    <w:rsid w:val="00A76632"/>
    <w:rsid w:val="00A83ADD"/>
    <w:rsid w:val="00A85C68"/>
    <w:rsid w:val="00AA4D11"/>
    <w:rsid w:val="00AD2333"/>
    <w:rsid w:val="00AE3A99"/>
    <w:rsid w:val="00AF236A"/>
    <w:rsid w:val="00B015C7"/>
    <w:rsid w:val="00B12844"/>
    <w:rsid w:val="00B2599A"/>
    <w:rsid w:val="00B302B9"/>
    <w:rsid w:val="00B30F41"/>
    <w:rsid w:val="00B33DB6"/>
    <w:rsid w:val="00B34A99"/>
    <w:rsid w:val="00B351C0"/>
    <w:rsid w:val="00B36080"/>
    <w:rsid w:val="00B51453"/>
    <w:rsid w:val="00B51510"/>
    <w:rsid w:val="00BB4752"/>
    <w:rsid w:val="00BE3D6D"/>
    <w:rsid w:val="00BF58A4"/>
    <w:rsid w:val="00C209BC"/>
    <w:rsid w:val="00C20DE2"/>
    <w:rsid w:val="00C439B5"/>
    <w:rsid w:val="00C549B8"/>
    <w:rsid w:val="00C6078C"/>
    <w:rsid w:val="00C646BF"/>
    <w:rsid w:val="00C816B5"/>
    <w:rsid w:val="00CA7A87"/>
    <w:rsid w:val="00CB1734"/>
    <w:rsid w:val="00CD1A38"/>
    <w:rsid w:val="00CD2B94"/>
    <w:rsid w:val="00CD5D71"/>
    <w:rsid w:val="00CE5C72"/>
    <w:rsid w:val="00CF41B3"/>
    <w:rsid w:val="00D03B5F"/>
    <w:rsid w:val="00D05B38"/>
    <w:rsid w:val="00D214FB"/>
    <w:rsid w:val="00D37415"/>
    <w:rsid w:val="00D4141F"/>
    <w:rsid w:val="00D47E6D"/>
    <w:rsid w:val="00D56974"/>
    <w:rsid w:val="00D67F22"/>
    <w:rsid w:val="00D8274A"/>
    <w:rsid w:val="00D91236"/>
    <w:rsid w:val="00D96978"/>
    <w:rsid w:val="00DB4C44"/>
    <w:rsid w:val="00DE2068"/>
    <w:rsid w:val="00DF38DF"/>
    <w:rsid w:val="00E12EAB"/>
    <w:rsid w:val="00E266B8"/>
    <w:rsid w:val="00E42492"/>
    <w:rsid w:val="00E63D93"/>
    <w:rsid w:val="00E66BD6"/>
    <w:rsid w:val="00E67312"/>
    <w:rsid w:val="00E85FA5"/>
    <w:rsid w:val="00E90037"/>
    <w:rsid w:val="00E93F75"/>
    <w:rsid w:val="00E94220"/>
    <w:rsid w:val="00E954A1"/>
    <w:rsid w:val="00EA6B41"/>
    <w:rsid w:val="00EB1CE4"/>
    <w:rsid w:val="00EC0099"/>
    <w:rsid w:val="00EC1955"/>
    <w:rsid w:val="00EC1B6F"/>
    <w:rsid w:val="00EC6CD8"/>
    <w:rsid w:val="00F05F89"/>
    <w:rsid w:val="00F10418"/>
    <w:rsid w:val="00F24E4B"/>
    <w:rsid w:val="00F317F9"/>
    <w:rsid w:val="00F322B4"/>
    <w:rsid w:val="00F44954"/>
    <w:rsid w:val="00F46999"/>
    <w:rsid w:val="00F4778A"/>
    <w:rsid w:val="00F56B49"/>
    <w:rsid w:val="00F657AD"/>
    <w:rsid w:val="00FA2BAE"/>
    <w:rsid w:val="00FB0098"/>
    <w:rsid w:val="00FB344B"/>
    <w:rsid w:val="00FB65E9"/>
    <w:rsid w:val="00FC2124"/>
    <w:rsid w:val="00FC5D02"/>
    <w:rsid w:val="00FD0427"/>
    <w:rsid w:val="00FD154C"/>
    <w:rsid w:val="00FD4C2D"/>
    <w:rsid w:val="00FD625E"/>
    <w:rsid w:val="00FE0375"/>
    <w:rsid w:val="00FF02A0"/>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A99"/>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39"/>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E67312"/>
    <w:pPr>
      <w:keepNext/>
      <w:numPr>
        <w:ilvl w:val="2"/>
        <w:numId w:val="1"/>
      </w:numPr>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E67312"/>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customStyle="1" w:styleId="UnresolvedMention1">
    <w:name w:val="Unresolved Mention1"/>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yperlink" Target="http://ijds.org/Volume13/IJDSv13p001-008Dean3944.pdf" TargetMode="External"/><Relationship Id="rId26" Type="http://schemas.openxmlformats.org/officeDocument/2006/relationships/hyperlink" Target="http://readingcraze.com/index.php/what-is-a-research-paradigm/" TargetMode="External"/><Relationship Id="rId3" Type="http://schemas.openxmlformats.org/officeDocument/2006/relationships/styles" Target="styles.xml"/><Relationship Id="rId21" Type="http://schemas.openxmlformats.org/officeDocument/2006/relationships/hyperlink" Target="https://www.intgrty.co.za/2016/07/19/the-research-paradigms-positivis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3.cis.gsu.edu/vvaishnavi/9220Sp07/Documents/Hevner%20et%20al.%202004%20MISQ.pdf" TargetMode="External"/><Relationship Id="rId25" Type="http://schemas.openxmlformats.org/officeDocument/2006/relationships/hyperlink" Target="https://rromanss23.medium.com/agile-methedology-revolutionizing-project-management-91636775191d"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irel.fi/ttt/Downloads/Peffers%20et%20al%20DSR%20Evaluation.pdf" TargetMode="External"/><Relationship Id="rId29" Type="http://schemas.openxmlformats.org/officeDocument/2006/relationships/hyperlink" Target="http://desrist.org/design-research-in-information-syste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researchdesignreview.com/2016/06/16/ethical-considerations-in-case-centered-qualitative-resear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medium.com/@pello/design-science-research-a-summary-bb538a40f669" TargetMode="External"/><Relationship Id="rId28" Type="http://schemas.openxmlformats.org/officeDocument/2006/relationships/hyperlink" Target="https://www.grandongill.com/publications/GillHevner-ACM-TMIS-Fitness-2013.pdf" TargetMode="External"/><Relationship Id="rId10" Type="http://schemas.microsoft.com/office/2011/relationships/commentsExtended" Target="commentsExtended.xml"/><Relationship Id="rId19" Type="http://schemas.openxmlformats.org/officeDocument/2006/relationships/hyperlink" Target="https://www.editage.com/insights/what-is-research-objective"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www.umfundi.barbourians.org/article/peffers2008design" TargetMode="External"/><Relationship Id="rId27" Type="http://schemas.openxmlformats.org/officeDocument/2006/relationships/hyperlink" Target="https://www.psychologytoday.com/us/blog/why-bad-looks-good/201807/how-your-cell-phone-habits-impact-your-productivity" TargetMode="External"/><Relationship Id="rId30" Type="http://schemas.openxmlformats.org/officeDocument/2006/relationships/hyperlink" Target="http://dspace.nwu.ac.za/bitstream/handle/10394/12269/Vosloo_JJ_Chapter_5.pdf?seque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9D41A-25D4-4267-9B3F-132BC867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1597</TotalTime>
  <Pages>23</Pages>
  <Words>10500</Words>
  <Characters>59856</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170</cp:revision>
  <cp:lastPrinted>2021-05-16T01:36:00Z</cp:lastPrinted>
  <dcterms:created xsi:type="dcterms:W3CDTF">2021-04-25T20:39:00Z</dcterms:created>
  <dcterms:modified xsi:type="dcterms:W3CDTF">2021-05-24T00:01:00Z</dcterms:modified>
</cp:coreProperties>
</file>