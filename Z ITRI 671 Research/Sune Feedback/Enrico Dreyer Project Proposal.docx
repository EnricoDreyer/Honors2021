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4A34C" w14:textId="36DEFC89" w:rsidR="00DF3F3B" w:rsidRDefault="00DF3F3B" w:rsidP="00EF54F4">
      <w:pPr>
        <w:jc w:val="both"/>
      </w:pPr>
    </w:p>
    <w:sdt>
      <w:sdtPr>
        <w:id w:val="1201584889"/>
        <w:docPartObj>
          <w:docPartGallery w:val="Cover Pages"/>
          <w:docPartUnique/>
        </w:docPartObj>
      </w:sdtPr>
      <w:sdtEndPr/>
      <w:sdtContent>
        <w:p w14:paraId="4C9D020B" w14:textId="2C4FEB65" w:rsidR="00675C5B" w:rsidRDefault="00FE6747" w:rsidP="00EF54F4">
          <w:pPr>
            <w:jc w:val="both"/>
          </w:pPr>
          <w:r>
            <w:rPr>
              <w:noProof/>
            </w:rPr>
            <mc:AlternateContent>
              <mc:Choice Requires="wps">
                <w:drawing>
                  <wp:anchor distT="0" distB="0" distL="114300" distR="114300" simplePos="0" relativeHeight="251659264" behindDoc="0" locked="0" layoutInCell="1" allowOverlap="1" wp14:anchorId="4A41B0FA" wp14:editId="552F563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080"/>
                                  <w:gridCol w:w="4112"/>
                                </w:tblGrid>
                                <w:tr w:rsidR="00AB3A74" w14:paraId="4AE04322" w14:textId="77777777">
                                  <w:trPr>
                                    <w:jc w:val="center"/>
                                  </w:trPr>
                                  <w:tc>
                                    <w:tcPr>
                                      <w:tcW w:w="2568" w:type="pct"/>
                                      <w:vAlign w:val="center"/>
                                    </w:tcPr>
                                    <w:p w14:paraId="181903F5" w14:textId="5C8B6C3A" w:rsidR="00FE6747" w:rsidRDefault="009F4F26">
                                      <w:pPr>
                                        <w:jc w:val="right"/>
                                      </w:pPr>
                                      <w:r>
                                        <w:rPr>
                                          <w:noProof/>
                                        </w:rPr>
                                        <w:drawing>
                                          <wp:inline distT="0" distB="0" distL="0" distR="0" wp14:anchorId="34E0CC88" wp14:editId="081D98BF">
                                            <wp:extent cx="4038600" cy="403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4038600"/>
                                                    </a:xfrm>
                                                    <a:prstGeom prst="rect">
                                                      <a:avLst/>
                                                    </a:prstGeom>
                                                    <a:noFill/>
                                                    <a:ln>
                                                      <a:noFill/>
                                                    </a:ln>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2B98C1F" w14:textId="3C47828F" w:rsidR="00FE6747" w:rsidRPr="009F4F26" w:rsidRDefault="009F4F26" w:rsidP="009F4F26">
                                          <w:pPr>
                                            <w:pStyle w:val="NoSpacing"/>
                                            <w:spacing w:line="312" w:lineRule="auto"/>
                                            <w:jc w:val="both"/>
                                            <w:rPr>
                                              <w:caps/>
                                              <w:color w:val="191919" w:themeColor="text1" w:themeTint="E6"/>
                                              <w:sz w:val="44"/>
                                              <w:szCs w:val="44"/>
                                            </w:rPr>
                                          </w:pPr>
                                          <w:r w:rsidRPr="009F4F26">
                                            <w:rPr>
                                              <w:caps/>
                                              <w:color w:val="191919" w:themeColor="text1" w:themeTint="E6"/>
                                              <w:sz w:val="44"/>
                                              <w:szCs w:val="44"/>
                                            </w:rPr>
                                            <w:t>Developing a web application to improve communication in the industry</w:t>
                                          </w:r>
                                        </w:p>
                                      </w:sdtContent>
                                    </w:sdt>
                                    <w:sdt>
                                      <w:sdtPr>
                                        <w:rPr>
                                          <w:color w:val="000000" w:themeColor="text1"/>
                                          <w:sz w:val="32"/>
                                          <w:szCs w:val="3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3414AFD" w14:textId="09855691" w:rsidR="00FE6747" w:rsidRDefault="009F4F26">
                                          <w:pPr>
                                            <w:jc w:val="right"/>
                                            <w:rPr>
                                              <w:sz w:val="24"/>
                                              <w:szCs w:val="24"/>
                                            </w:rPr>
                                          </w:pPr>
                                          <w:r w:rsidRPr="00442DED">
                                            <w:rPr>
                                              <w:color w:val="000000" w:themeColor="text1"/>
                                              <w:sz w:val="32"/>
                                              <w:szCs w:val="32"/>
                                            </w:rPr>
                                            <w:t>Project proposal</w:t>
                                          </w:r>
                                        </w:p>
                                      </w:sdtContent>
                                    </w:sdt>
                                  </w:tc>
                                  <w:tc>
                                    <w:tcPr>
                                      <w:tcW w:w="2432" w:type="pct"/>
                                      <w:vAlign w:val="center"/>
                                    </w:tcPr>
                                    <w:p w14:paraId="1B7F5C02" w14:textId="6D12E3CE" w:rsidR="00442DED" w:rsidRPr="00442DED" w:rsidRDefault="00442DED" w:rsidP="00442DED">
                                      <w:pPr>
                                        <w:rPr>
                                          <w:color w:val="000000" w:themeColor="text1"/>
                                          <w:sz w:val="30"/>
                                          <w:szCs w:val="30"/>
                                        </w:rPr>
                                      </w:pPr>
                                      <w:r w:rsidRPr="00442DED">
                                        <w:rPr>
                                          <w:color w:val="ED7D31" w:themeColor="accent2"/>
                                          <w:sz w:val="40"/>
                                          <w:szCs w:val="40"/>
                                        </w:rPr>
                                        <w:t>Enrico Dreyer</w:t>
                                      </w:r>
                                      <w:r w:rsidRPr="00442DED">
                                        <w:rPr>
                                          <w:color w:val="ED7D31" w:themeColor="accent2"/>
                                        </w:rPr>
                                        <w:t xml:space="preserve"> </w:t>
                                      </w:r>
                                      <w:r>
                                        <w:rPr>
                                          <w:color w:val="000000" w:themeColor="text1"/>
                                        </w:rPr>
                                        <w:br/>
                                      </w:r>
                                      <w:r w:rsidRPr="00442DED">
                                        <w:rPr>
                                          <w:color w:val="000000" w:themeColor="text1"/>
                                          <w:sz w:val="34"/>
                                          <w:szCs w:val="34"/>
                                        </w:rPr>
                                        <w:t>31210783</w:t>
                                      </w:r>
                                      <w:r>
                                        <w:rPr>
                                          <w:color w:val="000000" w:themeColor="text1"/>
                                        </w:rPr>
                                        <w:br/>
                                      </w:r>
                                      <w:r>
                                        <w:rPr>
                                          <w:color w:val="000000" w:themeColor="text1"/>
                                        </w:rPr>
                                        <w:br/>
                                      </w:r>
                                      <w:r w:rsidRPr="00442DED">
                                        <w:rPr>
                                          <w:color w:val="ED7D31" w:themeColor="accent2"/>
                                          <w:sz w:val="32"/>
                                          <w:szCs w:val="32"/>
                                        </w:rPr>
                                        <w:t>Study Leaders:</w:t>
                                      </w:r>
                                      <w:r>
                                        <w:rPr>
                                          <w:color w:val="000000" w:themeColor="text1"/>
                                        </w:rPr>
                                        <w:br/>
                                      </w:r>
                                      <w:proofErr w:type="spellStart"/>
                                      <w:r w:rsidRPr="00442DED">
                                        <w:rPr>
                                          <w:color w:val="000000" w:themeColor="text1"/>
                                          <w:sz w:val="30"/>
                                          <w:szCs w:val="30"/>
                                        </w:rPr>
                                        <w:t>Dr</w:t>
                                      </w:r>
                                      <w:r w:rsidR="004961D7">
                                        <w:rPr>
                                          <w:color w:val="000000" w:themeColor="text1"/>
                                          <w:sz w:val="30"/>
                                          <w:szCs w:val="30"/>
                                        </w:rPr>
                                        <w:t>.</w:t>
                                      </w:r>
                                      <w:proofErr w:type="spellEnd"/>
                                      <w:r w:rsidRPr="00442DED">
                                        <w:rPr>
                                          <w:color w:val="000000" w:themeColor="text1"/>
                                          <w:sz w:val="30"/>
                                          <w:szCs w:val="30"/>
                                        </w:rPr>
                                        <w:t xml:space="preserve"> Suné Van Der Linde</w:t>
                                      </w:r>
                                    </w:p>
                                    <w:p w14:paraId="71AA57DE" w14:textId="5154BF32" w:rsidR="00FE6747" w:rsidRDefault="00DF3F3B">
                                      <w:pPr>
                                        <w:rPr>
                                          <w:color w:val="000000" w:themeColor="text1"/>
                                        </w:rPr>
                                      </w:pPr>
                                      <w:ins w:id="0" w:author="Dr. Suné van der Linde" w:date="2021-04-08T10:34:00Z">
                                        <w:r>
                                          <w:rPr>
                                            <w:color w:val="000000" w:themeColor="text1"/>
                                            <w:sz w:val="30"/>
                                            <w:szCs w:val="30"/>
                                          </w:rPr>
                                          <w:t xml:space="preserve">Mr. </w:t>
                                        </w:r>
                                      </w:ins>
                                      <w:r w:rsidR="00442DED" w:rsidRPr="00442DED">
                                        <w:rPr>
                                          <w:color w:val="000000" w:themeColor="text1"/>
                                          <w:sz w:val="30"/>
                                          <w:szCs w:val="30"/>
                                        </w:rPr>
                                        <w:t>Luke Coetzee</w:t>
                                      </w:r>
                                      <w:r w:rsidR="00442DED">
                                        <w:rPr>
                                          <w:color w:val="000000" w:themeColor="text1"/>
                                        </w:rPr>
                                        <w:br/>
                                      </w:r>
                                    </w:p>
                                    <w:p w14:paraId="2EF9D763" w14:textId="6B88BA16" w:rsidR="00FE6747" w:rsidRPr="00442DED" w:rsidRDefault="00442DED">
                                      <w:pPr>
                                        <w:pStyle w:val="NoSpacing"/>
                                        <w:rPr>
                                          <w:color w:val="ED7D31" w:themeColor="accent2"/>
                                          <w:sz w:val="28"/>
                                          <w:szCs w:val="28"/>
                                        </w:rPr>
                                      </w:pPr>
                                      <w:r w:rsidRPr="00442DED">
                                        <w:rPr>
                                          <w:color w:val="ED7D31" w:themeColor="accent2"/>
                                          <w:sz w:val="28"/>
                                          <w:szCs w:val="28"/>
                                        </w:rPr>
                                        <w:t xml:space="preserve">NWU </w:t>
                                      </w:r>
                                      <w:proofErr w:type="spellStart"/>
                                      <w:r w:rsidRPr="00442DED">
                                        <w:rPr>
                                          <w:color w:val="ED7D31" w:themeColor="accent2"/>
                                          <w:sz w:val="28"/>
                                          <w:szCs w:val="28"/>
                                        </w:rPr>
                                        <w:t>Vanderbijlpark</w:t>
                                      </w:r>
                                      <w:proofErr w:type="spellEnd"/>
                                      <w:r w:rsidRPr="00442DED">
                                        <w:rPr>
                                          <w:color w:val="ED7D31" w:themeColor="accent2"/>
                                          <w:sz w:val="28"/>
                                          <w:szCs w:val="28"/>
                                        </w:rPr>
                                        <w:t xml:space="preserve"> Campus</w:t>
                                      </w:r>
                                    </w:p>
                                    <w:p w14:paraId="41C8AEA2" w14:textId="3325CC57" w:rsidR="00FE6747" w:rsidRDefault="00D75C9F">
                                      <w:pPr>
                                        <w:pStyle w:val="NoSpacing"/>
                                      </w:pPr>
                                      <w:sdt>
                                        <w:sdtPr>
                                          <w:rPr>
                                            <w:color w:val="000000" w:themeColor="text1"/>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42DED" w:rsidRPr="00442DED">
                                            <w:rPr>
                                              <w:color w:val="000000" w:themeColor="text1"/>
                                              <w:sz w:val="28"/>
                                              <w:szCs w:val="28"/>
                                            </w:rPr>
                                            <w:t>ITRI 671 BSc Hons 2021</w:t>
                                          </w:r>
                                        </w:sdtContent>
                                      </w:sdt>
                                    </w:p>
                                  </w:tc>
                                </w:tr>
                              </w:tbl>
                              <w:p w14:paraId="187C57BB" w14:textId="77777777" w:rsidR="00FE6747" w:rsidRDefault="00FE674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A41B0FA"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080"/>
                            <w:gridCol w:w="4112"/>
                          </w:tblGrid>
                          <w:tr w:rsidR="00AB3A74" w14:paraId="4AE04322" w14:textId="77777777">
                            <w:trPr>
                              <w:jc w:val="center"/>
                            </w:trPr>
                            <w:tc>
                              <w:tcPr>
                                <w:tcW w:w="2568" w:type="pct"/>
                                <w:vAlign w:val="center"/>
                              </w:tcPr>
                              <w:p w14:paraId="181903F5" w14:textId="5C8B6C3A" w:rsidR="00FE6747" w:rsidRDefault="009F4F26">
                                <w:pPr>
                                  <w:jc w:val="right"/>
                                </w:pPr>
                                <w:r>
                                  <w:rPr>
                                    <w:noProof/>
                                  </w:rPr>
                                  <w:drawing>
                                    <wp:inline distT="0" distB="0" distL="0" distR="0" wp14:anchorId="34E0CC88" wp14:editId="081D98BF">
                                      <wp:extent cx="4038600" cy="403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4038600"/>
                                              </a:xfrm>
                                              <a:prstGeom prst="rect">
                                                <a:avLst/>
                                              </a:prstGeom>
                                              <a:noFill/>
                                              <a:ln>
                                                <a:noFill/>
                                              </a:ln>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2B98C1F" w14:textId="3C47828F" w:rsidR="00FE6747" w:rsidRPr="009F4F26" w:rsidRDefault="009F4F26" w:rsidP="009F4F26">
                                    <w:pPr>
                                      <w:pStyle w:val="NoSpacing"/>
                                      <w:spacing w:line="312" w:lineRule="auto"/>
                                      <w:jc w:val="both"/>
                                      <w:rPr>
                                        <w:caps/>
                                        <w:color w:val="191919" w:themeColor="text1" w:themeTint="E6"/>
                                        <w:sz w:val="44"/>
                                        <w:szCs w:val="44"/>
                                      </w:rPr>
                                    </w:pPr>
                                    <w:r w:rsidRPr="009F4F26">
                                      <w:rPr>
                                        <w:caps/>
                                        <w:color w:val="191919" w:themeColor="text1" w:themeTint="E6"/>
                                        <w:sz w:val="44"/>
                                        <w:szCs w:val="44"/>
                                      </w:rPr>
                                      <w:t>Developing a web application to improve communication in the industry</w:t>
                                    </w:r>
                                  </w:p>
                                </w:sdtContent>
                              </w:sdt>
                              <w:sdt>
                                <w:sdtPr>
                                  <w:rPr>
                                    <w:color w:val="000000" w:themeColor="text1"/>
                                    <w:sz w:val="32"/>
                                    <w:szCs w:val="3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3414AFD" w14:textId="09855691" w:rsidR="00FE6747" w:rsidRDefault="009F4F26">
                                    <w:pPr>
                                      <w:jc w:val="right"/>
                                      <w:rPr>
                                        <w:sz w:val="24"/>
                                        <w:szCs w:val="24"/>
                                      </w:rPr>
                                    </w:pPr>
                                    <w:r w:rsidRPr="00442DED">
                                      <w:rPr>
                                        <w:color w:val="000000" w:themeColor="text1"/>
                                        <w:sz w:val="32"/>
                                        <w:szCs w:val="32"/>
                                      </w:rPr>
                                      <w:t>Project proposal</w:t>
                                    </w:r>
                                  </w:p>
                                </w:sdtContent>
                              </w:sdt>
                            </w:tc>
                            <w:tc>
                              <w:tcPr>
                                <w:tcW w:w="2432" w:type="pct"/>
                                <w:vAlign w:val="center"/>
                              </w:tcPr>
                              <w:p w14:paraId="1B7F5C02" w14:textId="6D12E3CE" w:rsidR="00442DED" w:rsidRPr="00442DED" w:rsidRDefault="00442DED" w:rsidP="00442DED">
                                <w:pPr>
                                  <w:rPr>
                                    <w:color w:val="000000" w:themeColor="text1"/>
                                    <w:sz w:val="30"/>
                                    <w:szCs w:val="30"/>
                                  </w:rPr>
                                </w:pPr>
                                <w:r w:rsidRPr="00442DED">
                                  <w:rPr>
                                    <w:color w:val="ED7D31" w:themeColor="accent2"/>
                                    <w:sz w:val="40"/>
                                    <w:szCs w:val="40"/>
                                  </w:rPr>
                                  <w:t>Enrico Dreyer</w:t>
                                </w:r>
                                <w:r w:rsidRPr="00442DED">
                                  <w:rPr>
                                    <w:color w:val="ED7D31" w:themeColor="accent2"/>
                                  </w:rPr>
                                  <w:t xml:space="preserve"> </w:t>
                                </w:r>
                                <w:r>
                                  <w:rPr>
                                    <w:color w:val="000000" w:themeColor="text1"/>
                                  </w:rPr>
                                  <w:br/>
                                </w:r>
                                <w:r w:rsidRPr="00442DED">
                                  <w:rPr>
                                    <w:color w:val="000000" w:themeColor="text1"/>
                                    <w:sz w:val="34"/>
                                    <w:szCs w:val="34"/>
                                  </w:rPr>
                                  <w:t>31210783</w:t>
                                </w:r>
                                <w:r>
                                  <w:rPr>
                                    <w:color w:val="000000" w:themeColor="text1"/>
                                  </w:rPr>
                                  <w:br/>
                                </w:r>
                                <w:r>
                                  <w:rPr>
                                    <w:color w:val="000000" w:themeColor="text1"/>
                                  </w:rPr>
                                  <w:br/>
                                </w:r>
                                <w:r w:rsidRPr="00442DED">
                                  <w:rPr>
                                    <w:color w:val="ED7D31" w:themeColor="accent2"/>
                                    <w:sz w:val="32"/>
                                    <w:szCs w:val="32"/>
                                  </w:rPr>
                                  <w:t>Study Leaders:</w:t>
                                </w:r>
                                <w:r>
                                  <w:rPr>
                                    <w:color w:val="000000" w:themeColor="text1"/>
                                  </w:rPr>
                                  <w:br/>
                                </w:r>
                                <w:proofErr w:type="spellStart"/>
                                <w:r w:rsidRPr="00442DED">
                                  <w:rPr>
                                    <w:color w:val="000000" w:themeColor="text1"/>
                                    <w:sz w:val="30"/>
                                    <w:szCs w:val="30"/>
                                  </w:rPr>
                                  <w:t>Dr</w:t>
                                </w:r>
                                <w:r w:rsidR="004961D7">
                                  <w:rPr>
                                    <w:color w:val="000000" w:themeColor="text1"/>
                                    <w:sz w:val="30"/>
                                    <w:szCs w:val="30"/>
                                  </w:rPr>
                                  <w:t>.</w:t>
                                </w:r>
                                <w:proofErr w:type="spellEnd"/>
                                <w:r w:rsidRPr="00442DED">
                                  <w:rPr>
                                    <w:color w:val="000000" w:themeColor="text1"/>
                                    <w:sz w:val="30"/>
                                    <w:szCs w:val="30"/>
                                  </w:rPr>
                                  <w:t xml:space="preserve"> Suné Van Der Linde</w:t>
                                </w:r>
                              </w:p>
                              <w:p w14:paraId="71AA57DE" w14:textId="5154BF32" w:rsidR="00FE6747" w:rsidRDefault="00DF3F3B">
                                <w:pPr>
                                  <w:rPr>
                                    <w:color w:val="000000" w:themeColor="text1"/>
                                  </w:rPr>
                                </w:pPr>
                                <w:ins w:id="1" w:author="Dr. Suné van der Linde" w:date="2021-04-08T10:34:00Z">
                                  <w:r>
                                    <w:rPr>
                                      <w:color w:val="000000" w:themeColor="text1"/>
                                      <w:sz w:val="30"/>
                                      <w:szCs w:val="30"/>
                                    </w:rPr>
                                    <w:t xml:space="preserve">Mr. </w:t>
                                  </w:r>
                                </w:ins>
                                <w:r w:rsidR="00442DED" w:rsidRPr="00442DED">
                                  <w:rPr>
                                    <w:color w:val="000000" w:themeColor="text1"/>
                                    <w:sz w:val="30"/>
                                    <w:szCs w:val="30"/>
                                  </w:rPr>
                                  <w:t>Luke Coetzee</w:t>
                                </w:r>
                                <w:r w:rsidR="00442DED">
                                  <w:rPr>
                                    <w:color w:val="000000" w:themeColor="text1"/>
                                  </w:rPr>
                                  <w:br/>
                                </w:r>
                              </w:p>
                              <w:p w14:paraId="2EF9D763" w14:textId="6B88BA16" w:rsidR="00FE6747" w:rsidRPr="00442DED" w:rsidRDefault="00442DED">
                                <w:pPr>
                                  <w:pStyle w:val="NoSpacing"/>
                                  <w:rPr>
                                    <w:color w:val="ED7D31" w:themeColor="accent2"/>
                                    <w:sz w:val="28"/>
                                    <w:szCs w:val="28"/>
                                  </w:rPr>
                                </w:pPr>
                                <w:r w:rsidRPr="00442DED">
                                  <w:rPr>
                                    <w:color w:val="ED7D31" w:themeColor="accent2"/>
                                    <w:sz w:val="28"/>
                                    <w:szCs w:val="28"/>
                                  </w:rPr>
                                  <w:t xml:space="preserve">NWU </w:t>
                                </w:r>
                                <w:proofErr w:type="spellStart"/>
                                <w:r w:rsidRPr="00442DED">
                                  <w:rPr>
                                    <w:color w:val="ED7D31" w:themeColor="accent2"/>
                                    <w:sz w:val="28"/>
                                    <w:szCs w:val="28"/>
                                  </w:rPr>
                                  <w:t>Vanderbijlpark</w:t>
                                </w:r>
                                <w:proofErr w:type="spellEnd"/>
                                <w:r w:rsidRPr="00442DED">
                                  <w:rPr>
                                    <w:color w:val="ED7D31" w:themeColor="accent2"/>
                                    <w:sz w:val="28"/>
                                    <w:szCs w:val="28"/>
                                  </w:rPr>
                                  <w:t xml:space="preserve"> Campus</w:t>
                                </w:r>
                              </w:p>
                              <w:p w14:paraId="41C8AEA2" w14:textId="3325CC57" w:rsidR="00FE6747" w:rsidRDefault="00D75C9F">
                                <w:pPr>
                                  <w:pStyle w:val="NoSpacing"/>
                                </w:pPr>
                                <w:sdt>
                                  <w:sdtPr>
                                    <w:rPr>
                                      <w:color w:val="000000" w:themeColor="text1"/>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42DED" w:rsidRPr="00442DED">
                                      <w:rPr>
                                        <w:color w:val="000000" w:themeColor="text1"/>
                                        <w:sz w:val="28"/>
                                        <w:szCs w:val="28"/>
                                      </w:rPr>
                                      <w:t>ITRI 671 BSc Hons 2021</w:t>
                                    </w:r>
                                  </w:sdtContent>
                                </w:sdt>
                              </w:p>
                            </w:tc>
                          </w:tr>
                        </w:tbl>
                        <w:p w14:paraId="187C57BB" w14:textId="77777777" w:rsidR="00FE6747" w:rsidRDefault="00FE6747"/>
                      </w:txbxContent>
                    </v:textbox>
                    <w10:wrap anchorx="page" anchory="page"/>
                  </v:shape>
                </w:pict>
              </mc:Fallback>
            </mc:AlternateContent>
          </w:r>
        </w:p>
        <w:p w14:paraId="66CACCE5" w14:textId="7713C5ED" w:rsidR="00FE6747" w:rsidRDefault="00D75C9F" w:rsidP="00EF54F4">
          <w:pPr>
            <w:jc w:val="both"/>
          </w:pPr>
        </w:p>
      </w:sdtContent>
    </w:sdt>
    <w:sdt>
      <w:sdtPr>
        <w:rPr>
          <w:rFonts w:asciiTheme="minorHAnsi" w:eastAsiaTheme="minorHAnsi" w:hAnsiTheme="minorHAnsi" w:cstheme="minorBidi"/>
          <w:color w:val="auto"/>
          <w:sz w:val="22"/>
          <w:szCs w:val="22"/>
          <w:lang w:val="en-ZA"/>
        </w:rPr>
        <w:id w:val="38408134"/>
        <w:docPartObj>
          <w:docPartGallery w:val="Table of Contents"/>
          <w:docPartUnique/>
        </w:docPartObj>
      </w:sdtPr>
      <w:sdtEndPr>
        <w:rPr>
          <w:b/>
          <w:bCs/>
          <w:noProof/>
        </w:rPr>
      </w:sdtEndPr>
      <w:sdtContent>
        <w:p w14:paraId="48C5620C" w14:textId="147C5713" w:rsidR="00454E6A" w:rsidRDefault="00454E6A" w:rsidP="00EF54F4">
          <w:pPr>
            <w:pStyle w:val="TOCHeading"/>
            <w:jc w:val="both"/>
          </w:pPr>
          <w:r>
            <w:t>Table of Contents</w:t>
          </w:r>
        </w:p>
        <w:p w14:paraId="02F8537E" w14:textId="46907CE6" w:rsidR="00073D82" w:rsidRDefault="00175007">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68717323" w:history="1">
            <w:r w:rsidR="00073D82" w:rsidRPr="000905C0">
              <w:rPr>
                <w:rStyle w:val="Hyperlink"/>
                <w:noProof/>
              </w:rPr>
              <w:t>Table of Figures</w:t>
            </w:r>
            <w:r w:rsidR="00073D82">
              <w:rPr>
                <w:noProof/>
                <w:webHidden/>
              </w:rPr>
              <w:tab/>
            </w:r>
            <w:r w:rsidR="00073D82">
              <w:rPr>
                <w:noProof/>
                <w:webHidden/>
              </w:rPr>
              <w:fldChar w:fldCharType="begin"/>
            </w:r>
            <w:r w:rsidR="00073D82">
              <w:rPr>
                <w:noProof/>
                <w:webHidden/>
              </w:rPr>
              <w:instrText xml:space="preserve"> PAGEREF _Toc68717323 \h </w:instrText>
            </w:r>
            <w:r w:rsidR="00073D82">
              <w:rPr>
                <w:noProof/>
                <w:webHidden/>
              </w:rPr>
            </w:r>
            <w:r w:rsidR="00073D82">
              <w:rPr>
                <w:noProof/>
                <w:webHidden/>
              </w:rPr>
              <w:fldChar w:fldCharType="separate"/>
            </w:r>
            <w:r w:rsidR="003F58A6">
              <w:rPr>
                <w:noProof/>
                <w:webHidden/>
              </w:rPr>
              <w:t>1</w:t>
            </w:r>
            <w:r w:rsidR="00073D82">
              <w:rPr>
                <w:noProof/>
                <w:webHidden/>
              </w:rPr>
              <w:fldChar w:fldCharType="end"/>
            </w:r>
          </w:hyperlink>
        </w:p>
        <w:p w14:paraId="0BA7AF37" w14:textId="13AB9D71" w:rsidR="00073D82" w:rsidRDefault="00D75C9F">
          <w:pPr>
            <w:pStyle w:val="TOC1"/>
            <w:tabs>
              <w:tab w:val="left" w:pos="440"/>
              <w:tab w:val="right" w:leader="dot" w:pos="9016"/>
            </w:tabs>
            <w:rPr>
              <w:rFonts w:eastAsiaTheme="minorEastAsia"/>
              <w:noProof/>
              <w:lang w:eastAsia="en-ZA"/>
            </w:rPr>
          </w:pPr>
          <w:hyperlink w:anchor="_Toc68717324" w:history="1">
            <w:r w:rsidR="00073D82" w:rsidRPr="000905C0">
              <w:rPr>
                <w:rStyle w:val="Hyperlink"/>
                <w:noProof/>
              </w:rPr>
              <w:t>1.</w:t>
            </w:r>
            <w:r w:rsidR="00073D82">
              <w:rPr>
                <w:rFonts w:eastAsiaTheme="minorEastAsia"/>
                <w:noProof/>
                <w:lang w:eastAsia="en-ZA"/>
              </w:rPr>
              <w:tab/>
            </w:r>
            <w:r w:rsidR="00073D82" w:rsidRPr="000905C0">
              <w:rPr>
                <w:rStyle w:val="Hyperlink"/>
                <w:noProof/>
              </w:rPr>
              <w:t>Introduction</w:t>
            </w:r>
            <w:r w:rsidR="00073D82">
              <w:rPr>
                <w:noProof/>
                <w:webHidden/>
              </w:rPr>
              <w:tab/>
            </w:r>
            <w:r w:rsidR="00073D82">
              <w:rPr>
                <w:noProof/>
                <w:webHidden/>
              </w:rPr>
              <w:fldChar w:fldCharType="begin"/>
            </w:r>
            <w:r w:rsidR="00073D82">
              <w:rPr>
                <w:noProof/>
                <w:webHidden/>
              </w:rPr>
              <w:instrText xml:space="preserve"> PAGEREF _Toc68717324 \h </w:instrText>
            </w:r>
            <w:r w:rsidR="00073D82">
              <w:rPr>
                <w:noProof/>
                <w:webHidden/>
              </w:rPr>
            </w:r>
            <w:r w:rsidR="00073D82">
              <w:rPr>
                <w:noProof/>
                <w:webHidden/>
              </w:rPr>
              <w:fldChar w:fldCharType="separate"/>
            </w:r>
            <w:r w:rsidR="003F58A6">
              <w:rPr>
                <w:noProof/>
                <w:webHidden/>
              </w:rPr>
              <w:t>2</w:t>
            </w:r>
            <w:r w:rsidR="00073D82">
              <w:rPr>
                <w:noProof/>
                <w:webHidden/>
              </w:rPr>
              <w:fldChar w:fldCharType="end"/>
            </w:r>
          </w:hyperlink>
        </w:p>
        <w:p w14:paraId="3AF98B6D" w14:textId="235BA2EC" w:rsidR="00073D82" w:rsidRDefault="00D75C9F">
          <w:pPr>
            <w:pStyle w:val="TOC1"/>
            <w:tabs>
              <w:tab w:val="left" w:pos="440"/>
              <w:tab w:val="right" w:leader="dot" w:pos="9016"/>
            </w:tabs>
            <w:rPr>
              <w:rFonts w:eastAsiaTheme="minorEastAsia"/>
              <w:noProof/>
              <w:lang w:eastAsia="en-ZA"/>
            </w:rPr>
          </w:pPr>
          <w:hyperlink w:anchor="_Toc68717325" w:history="1">
            <w:r w:rsidR="00073D82" w:rsidRPr="000905C0">
              <w:rPr>
                <w:rStyle w:val="Hyperlink"/>
                <w:noProof/>
              </w:rPr>
              <w:t>2.</w:t>
            </w:r>
            <w:r w:rsidR="00073D82">
              <w:rPr>
                <w:rFonts w:eastAsiaTheme="minorEastAsia"/>
                <w:noProof/>
                <w:lang w:eastAsia="en-ZA"/>
              </w:rPr>
              <w:tab/>
            </w:r>
            <w:r w:rsidR="00073D82" w:rsidRPr="000905C0">
              <w:rPr>
                <w:rStyle w:val="Hyperlink"/>
                <w:noProof/>
              </w:rPr>
              <w:t>Problem statement</w:t>
            </w:r>
            <w:r w:rsidR="00073D82">
              <w:rPr>
                <w:noProof/>
                <w:webHidden/>
              </w:rPr>
              <w:tab/>
            </w:r>
            <w:r w:rsidR="00073D82">
              <w:rPr>
                <w:noProof/>
                <w:webHidden/>
              </w:rPr>
              <w:fldChar w:fldCharType="begin"/>
            </w:r>
            <w:r w:rsidR="00073D82">
              <w:rPr>
                <w:noProof/>
                <w:webHidden/>
              </w:rPr>
              <w:instrText xml:space="preserve"> PAGEREF _Toc68717325 \h </w:instrText>
            </w:r>
            <w:r w:rsidR="00073D82">
              <w:rPr>
                <w:noProof/>
                <w:webHidden/>
              </w:rPr>
            </w:r>
            <w:r w:rsidR="00073D82">
              <w:rPr>
                <w:noProof/>
                <w:webHidden/>
              </w:rPr>
              <w:fldChar w:fldCharType="separate"/>
            </w:r>
            <w:r w:rsidR="003F58A6">
              <w:rPr>
                <w:noProof/>
                <w:webHidden/>
              </w:rPr>
              <w:t>2</w:t>
            </w:r>
            <w:r w:rsidR="00073D82">
              <w:rPr>
                <w:noProof/>
                <w:webHidden/>
              </w:rPr>
              <w:fldChar w:fldCharType="end"/>
            </w:r>
          </w:hyperlink>
        </w:p>
        <w:p w14:paraId="1266B925" w14:textId="698B5B06" w:rsidR="00073D82" w:rsidRDefault="00D75C9F">
          <w:pPr>
            <w:pStyle w:val="TOC1"/>
            <w:tabs>
              <w:tab w:val="left" w:pos="440"/>
              <w:tab w:val="right" w:leader="dot" w:pos="9016"/>
            </w:tabs>
            <w:rPr>
              <w:rFonts w:eastAsiaTheme="minorEastAsia"/>
              <w:noProof/>
              <w:lang w:eastAsia="en-ZA"/>
            </w:rPr>
          </w:pPr>
          <w:hyperlink w:anchor="_Toc68717326" w:history="1">
            <w:r w:rsidR="00073D82" w:rsidRPr="000905C0">
              <w:rPr>
                <w:rStyle w:val="Hyperlink"/>
                <w:noProof/>
              </w:rPr>
              <w:t>3.</w:t>
            </w:r>
            <w:r w:rsidR="00073D82">
              <w:rPr>
                <w:rFonts w:eastAsiaTheme="minorEastAsia"/>
                <w:noProof/>
                <w:lang w:eastAsia="en-ZA"/>
              </w:rPr>
              <w:tab/>
            </w:r>
            <w:r w:rsidR="00073D82" w:rsidRPr="000905C0">
              <w:rPr>
                <w:rStyle w:val="Hyperlink"/>
                <w:noProof/>
              </w:rPr>
              <w:t>Project description</w:t>
            </w:r>
            <w:r w:rsidR="00073D82">
              <w:rPr>
                <w:noProof/>
                <w:webHidden/>
              </w:rPr>
              <w:tab/>
            </w:r>
            <w:r w:rsidR="00073D82">
              <w:rPr>
                <w:noProof/>
                <w:webHidden/>
              </w:rPr>
              <w:fldChar w:fldCharType="begin"/>
            </w:r>
            <w:r w:rsidR="00073D82">
              <w:rPr>
                <w:noProof/>
                <w:webHidden/>
              </w:rPr>
              <w:instrText xml:space="preserve"> PAGEREF _Toc68717326 \h </w:instrText>
            </w:r>
            <w:r w:rsidR="00073D82">
              <w:rPr>
                <w:noProof/>
                <w:webHidden/>
              </w:rPr>
            </w:r>
            <w:r w:rsidR="00073D82">
              <w:rPr>
                <w:noProof/>
                <w:webHidden/>
              </w:rPr>
              <w:fldChar w:fldCharType="separate"/>
            </w:r>
            <w:r w:rsidR="003F58A6">
              <w:rPr>
                <w:noProof/>
                <w:webHidden/>
              </w:rPr>
              <w:t>2</w:t>
            </w:r>
            <w:r w:rsidR="00073D82">
              <w:rPr>
                <w:noProof/>
                <w:webHidden/>
              </w:rPr>
              <w:fldChar w:fldCharType="end"/>
            </w:r>
          </w:hyperlink>
        </w:p>
        <w:p w14:paraId="09D981DC" w14:textId="2164AAA0" w:rsidR="00073D82" w:rsidRDefault="00D75C9F">
          <w:pPr>
            <w:pStyle w:val="TOC1"/>
            <w:tabs>
              <w:tab w:val="left" w:pos="440"/>
              <w:tab w:val="right" w:leader="dot" w:pos="9016"/>
            </w:tabs>
            <w:rPr>
              <w:rFonts w:eastAsiaTheme="minorEastAsia"/>
              <w:noProof/>
              <w:lang w:eastAsia="en-ZA"/>
            </w:rPr>
          </w:pPr>
          <w:hyperlink w:anchor="_Toc68717327" w:history="1">
            <w:r w:rsidR="00073D82" w:rsidRPr="000905C0">
              <w:rPr>
                <w:rStyle w:val="Hyperlink"/>
                <w:noProof/>
              </w:rPr>
              <w:t>4.</w:t>
            </w:r>
            <w:r w:rsidR="00073D82">
              <w:rPr>
                <w:rFonts w:eastAsiaTheme="minorEastAsia"/>
                <w:noProof/>
                <w:lang w:eastAsia="en-ZA"/>
              </w:rPr>
              <w:tab/>
            </w:r>
            <w:r w:rsidR="00073D82" w:rsidRPr="000905C0">
              <w:rPr>
                <w:rStyle w:val="Hyperlink"/>
                <w:noProof/>
              </w:rPr>
              <w:t>Aims and objectives of project</w:t>
            </w:r>
            <w:r w:rsidR="00073D82">
              <w:rPr>
                <w:noProof/>
                <w:webHidden/>
              </w:rPr>
              <w:tab/>
            </w:r>
            <w:r w:rsidR="00073D82">
              <w:rPr>
                <w:noProof/>
                <w:webHidden/>
              </w:rPr>
              <w:fldChar w:fldCharType="begin"/>
            </w:r>
            <w:r w:rsidR="00073D82">
              <w:rPr>
                <w:noProof/>
                <w:webHidden/>
              </w:rPr>
              <w:instrText xml:space="preserve"> PAGEREF _Toc68717327 \h </w:instrText>
            </w:r>
            <w:r w:rsidR="00073D82">
              <w:rPr>
                <w:noProof/>
                <w:webHidden/>
              </w:rPr>
            </w:r>
            <w:r w:rsidR="00073D82">
              <w:rPr>
                <w:noProof/>
                <w:webHidden/>
              </w:rPr>
              <w:fldChar w:fldCharType="separate"/>
            </w:r>
            <w:r w:rsidR="003F58A6">
              <w:rPr>
                <w:noProof/>
                <w:webHidden/>
              </w:rPr>
              <w:t>3</w:t>
            </w:r>
            <w:r w:rsidR="00073D82">
              <w:rPr>
                <w:noProof/>
                <w:webHidden/>
              </w:rPr>
              <w:fldChar w:fldCharType="end"/>
            </w:r>
          </w:hyperlink>
        </w:p>
        <w:p w14:paraId="785777FC" w14:textId="4B95D740" w:rsidR="00073D82" w:rsidRDefault="00D75C9F">
          <w:pPr>
            <w:pStyle w:val="TOC2"/>
            <w:tabs>
              <w:tab w:val="left" w:pos="880"/>
              <w:tab w:val="right" w:leader="dot" w:pos="9016"/>
            </w:tabs>
            <w:rPr>
              <w:rFonts w:eastAsiaTheme="minorEastAsia"/>
              <w:noProof/>
              <w:lang w:eastAsia="en-ZA"/>
            </w:rPr>
          </w:pPr>
          <w:hyperlink w:anchor="_Toc68717328" w:history="1">
            <w:r w:rsidR="00073D82" w:rsidRPr="000905C0">
              <w:rPr>
                <w:rStyle w:val="Hyperlink"/>
                <w:noProof/>
              </w:rPr>
              <w:t>4.1</w:t>
            </w:r>
            <w:r w:rsidR="00073D82">
              <w:rPr>
                <w:rFonts w:eastAsiaTheme="minorEastAsia"/>
                <w:noProof/>
                <w:lang w:eastAsia="en-ZA"/>
              </w:rPr>
              <w:tab/>
            </w:r>
            <w:r w:rsidR="00073D82" w:rsidRPr="000905C0">
              <w:rPr>
                <w:rStyle w:val="Hyperlink"/>
                <w:noProof/>
              </w:rPr>
              <w:t>Primary objective</w:t>
            </w:r>
            <w:r w:rsidR="00073D82">
              <w:rPr>
                <w:noProof/>
                <w:webHidden/>
              </w:rPr>
              <w:tab/>
            </w:r>
            <w:r w:rsidR="00073D82">
              <w:rPr>
                <w:noProof/>
                <w:webHidden/>
              </w:rPr>
              <w:fldChar w:fldCharType="begin"/>
            </w:r>
            <w:r w:rsidR="00073D82">
              <w:rPr>
                <w:noProof/>
                <w:webHidden/>
              </w:rPr>
              <w:instrText xml:space="preserve"> PAGEREF _Toc68717328 \h </w:instrText>
            </w:r>
            <w:r w:rsidR="00073D82">
              <w:rPr>
                <w:noProof/>
                <w:webHidden/>
              </w:rPr>
            </w:r>
            <w:r w:rsidR="00073D82">
              <w:rPr>
                <w:noProof/>
                <w:webHidden/>
              </w:rPr>
              <w:fldChar w:fldCharType="separate"/>
            </w:r>
            <w:r w:rsidR="003F58A6">
              <w:rPr>
                <w:noProof/>
                <w:webHidden/>
              </w:rPr>
              <w:t>3</w:t>
            </w:r>
            <w:r w:rsidR="00073D82">
              <w:rPr>
                <w:noProof/>
                <w:webHidden/>
              </w:rPr>
              <w:fldChar w:fldCharType="end"/>
            </w:r>
          </w:hyperlink>
        </w:p>
        <w:p w14:paraId="4EA2FF0C" w14:textId="29F08DEC" w:rsidR="00073D82" w:rsidRDefault="00D75C9F">
          <w:pPr>
            <w:pStyle w:val="TOC2"/>
            <w:tabs>
              <w:tab w:val="left" w:pos="880"/>
              <w:tab w:val="right" w:leader="dot" w:pos="9016"/>
            </w:tabs>
            <w:rPr>
              <w:rFonts w:eastAsiaTheme="minorEastAsia"/>
              <w:noProof/>
              <w:lang w:eastAsia="en-ZA"/>
            </w:rPr>
          </w:pPr>
          <w:hyperlink w:anchor="_Toc68717329" w:history="1">
            <w:r w:rsidR="00073D82" w:rsidRPr="000905C0">
              <w:rPr>
                <w:rStyle w:val="Hyperlink"/>
                <w:noProof/>
              </w:rPr>
              <w:t>4.2</w:t>
            </w:r>
            <w:r w:rsidR="00073D82">
              <w:rPr>
                <w:rFonts w:eastAsiaTheme="minorEastAsia"/>
                <w:noProof/>
                <w:lang w:eastAsia="en-ZA"/>
              </w:rPr>
              <w:tab/>
            </w:r>
            <w:r w:rsidR="00073D82" w:rsidRPr="000905C0">
              <w:rPr>
                <w:rStyle w:val="Hyperlink"/>
                <w:noProof/>
              </w:rPr>
              <w:t>Second objective</w:t>
            </w:r>
            <w:r w:rsidR="00073D82">
              <w:rPr>
                <w:noProof/>
                <w:webHidden/>
              </w:rPr>
              <w:tab/>
            </w:r>
            <w:r w:rsidR="00073D82">
              <w:rPr>
                <w:noProof/>
                <w:webHidden/>
              </w:rPr>
              <w:fldChar w:fldCharType="begin"/>
            </w:r>
            <w:r w:rsidR="00073D82">
              <w:rPr>
                <w:noProof/>
                <w:webHidden/>
              </w:rPr>
              <w:instrText xml:space="preserve"> PAGEREF _Toc68717329 \h </w:instrText>
            </w:r>
            <w:r w:rsidR="00073D82">
              <w:rPr>
                <w:noProof/>
                <w:webHidden/>
              </w:rPr>
            </w:r>
            <w:r w:rsidR="00073D82">
              <w:rPr>
                <w:noProof/>
                <w:webHidden/>
              </w:rPr>
              <w:fldChar w:fldCharType="separate"/>
            </w:r>
            <w:r w:rsidR="003F58A6">
              <w:rPr>
                <w:noProof/>
                <w:webHidden/>
              </w:rPr>
              <w:t>3</w:t>
            </w:r>
            <w:r w:rsidR="00073D82">
              <w:rPr>
                <w:noProof/>
                <w:webHidden/>
              </w:rPr>
              <w:fldChar w:fldCharType="end"/>
            </w:r>
          </w:hyperlink>
        </w:p>
        <w:p w14:paraId="5E1F5CFA" w14:textId="5C7DCC6F" w:rsidR="00073D82" w:rsidRDefault="00D75C9F">
          <w:pPr>
            <w:pStyle w:val="TOC3"/>
            <w:tabs>
              <w:tab w:val="right" w:leader="dot" w:pos="9016"/>
            </w:tabs>
            <w:rPr>
              <w:rFonts w:eastAsiaTheme="minorEastAsia"/>
              <w:noProof/>
              <w:lang w:eastAsia="en-ZA"/>
            </w:rPr>
          </w:pPr>
          <w:hyperlink w:anchor="_Toc68717330" w:history="1">
            <w:r w:rsidR="00073D82" w:rsidRPr="000905C0">
              <w:rPr>
                <w:rStyle w:val="Hyperlink"/>
                <w:noProof/>
              </w:rPr>
              <w:t>4.2.1 Theoretical objects</w:t>
            </w:r>
            <w:r w:rsidR="00073D82">
              <w:rPr>
                <w:noProof/>
                <w:webHidden/>
              </w:rPr>
              <w:tab/>
            </w:r>
            <w:r w:rsidR="00073D82">
              <w:rPr>
                <w:noProof/>
                <w:webHidden/>
              </w:rPr>
              <w:fldChar w:fldCharType="begin"/>
            </w:r>
            <w:r w:rsidR="00073D82">
              <w:rPr>
                <w:noProof/>
                <w:webHidden/>
              </w:rPr>
              <w:instrText xml:space="preserve"> PAGEREF _Toc68717330 \h </w:instrText>
            </w:r>
            <w:r w:rsidR="00073D82">
              <w:rPr>
                <w:noProof/>
                <w:webHidden/>
              </w:rPr>
            </w:r>
            <w:r w:rsidR="00073D82">
              <w:rPr>
                <w:noProof/>
                <w:webHidden/>
              </w:rPr>
              <w:fldChar w:fldCharType="separate"/>
            </w:r>
            <w:r w:rsidR="003F58A6">
              <w:rPr>
                <w:noProof/>
                <w:webHidden/>
              </w:rPr>
              <w:t>3</w:t>
            </w:r>
            <w:r w:rsidR="00073D82">
              <w:rPr>
                <w:noProof/>
                <w:webHidden/>
              </w:rPr>
              <w:fldChar w:fldCharType="end"/>
            </w:r>
          </w:hyperlink>
        </w:p>
        <w:p w14:paraId="743ED90E" w14:textId="0C102134" w:rsidR="00073D82" w:rsidRDefault="00D75C9F">
          <w:pPr>
            <w:pStyle w:val="TOC3"/>
            <w:tabs>
              <w:tab w:val="right" w:leader="dot" w:pos="9016"/>
            </w:tabs>
            <w:rPr>
              <w:rFonts w:eastAsiaTheme="minorEastAsia"/>
              <w:noProof/>
              <w:lang w:eastAsia="en-ZA"/>
            </w:rPr>
          </w:pPr>
          <w:hyperlink w:anchor="_Toc68717331" w:history="1">
            <w:r w:rsidR="00073D82" w:rsidRPr="000905C0">
              <w:rPr>
                <w:rStyle w:val="Hyperlink"/>
                <w:noProof/>
              </w:rPr>
              <w:t>4.2.2 Empirical objectives</w:t>
            </w:r>
            <w:r w:rsidR="00073D82">
              <w:rPr>
                <w:noProof/>
                <w:webHidden/>
              </w:rPr>
              <w:tab/>
            </w:r>
            <w:r w:rsidR="00073D82">
              <w:rPr>
                <w:noProof/>
                <w:webHidden/>
              </w:rPr>
              <w:fldChar w:fldCharType="begin"/>
            </w:r>
            <w:r w:rsidR="00073D82">
              <w:rPr>
                <w:noProof/>
                <w:webHidden/>
              </w:rPr>
              <w:instrText xml:space="preserve"> PAGEREF _Toc68717331 \h </w:instrText>
            </w:r>
            <w:r w:rsidR="00073D82">
              <w:rPr>
                <w:noProof/>
                <w:webHidden/>
              </w:rPr>
            </w:r>
            <w:r w:rsidR="00073D82">
              <w:rPr>
                <w:noProof/>
                <w:webHidden/>
              </w:rPr>
              <w:fldChar w:fldCharType="separate"/>
            </w:r>
            <w:r w:rsidR="003F58A6">
              <w:rPr>
                <w:noProof/>
                <w:webHidden/>
              </w:rPr>
              <w:t>3</w:t>
            </w:r>
            <w:r w:rsidR="00073D82">
              <w:rPr>
                <w:noProof/>
                <w:webHidden/>
              </w:rPr>
              <w:fldChar w:fldCharType="end"/>
            </w:r>
          </w:hyperlink>
        </w:p>
        <w:p w14:paraId="2A19E00E" w14:textId="7C645586" w:rsidR="00073D82" w:rsidRDefault="00D75C9F">
          <w:pPr>
            <w:pStyle w:val="TOC1"/>
            <w:tabs>
              <w:tab w:val="left" w:pos="440"/>
              <w:tab w:val="right" w:leader="dot" w:pos="9016"/>
            </w:tabs>
            <w:rPr>
              <w:rFonts w:eastAsiaTheme="minorEastAsia"/>
              <w:noProof/>
              <w:lang w:eastAsia="en-ZA"/>
            </w:rPr>
          </w:pPr>
          <w:hyperlink w:anchor="_Toc68717332" w:history="1">
            <w:r w:rsidR="00073D82" w:rsidRPr="000905C0">
              <w:rPr>
                <w:rStyle w:val="Hyperlink"/>
                <w:noProof/>
              </w:rPr>
              <w:t>5.</w:t>
            </w:r>
            <w:r w:rsidR="00073D82">
              <w:rPr>
                <w:rFonts w:eastAsiaTheme="minorEastAsia"/>
                <w:noProof/>
                <w:lang w:eastAsia="en-ZA"/>
              </w:rPr>
              <w:tab/>
            </w:r>
            <w:r w:rsidR="00073D82" w:rsidRPr="000905C0">
              <w:rPr>
                <w:rStyle w:val="Hyperlink"/>
                <w:noProof/>
              </w:rPr>
              <w:t>Procedures and methods that will be used</w:t>
            </w:r>
            <w:r w:rsidR="00073D82">
              <w:rPr>
                <w:noProof/>
                <w:webHidden/>
              </w:rPr>
              <w:tab/>
            </w:r>
            <w:r w:rsidR="00073D82">
              <w:rPr>
                <w:noProof/>
                <w:webHidden/>
              </w:rPr>
              <w:fldChar w:fldCharType="begin"/>
            </w:r>
            <w:r w:rsidR="00073D82">
              <w:rPr>
                <w:noProof/>
                <w:webHidden/>
              </w:rPr>
              <w:instrText xml:space="preserve"> PAGEREF _Toc68717332 \h </w:instrText>
            </w:r>
            <w:r w:rsidR="00073D82">
              <w:rPr>
                <w:noProof/>
                <w:webHidden/>
              </w:rPr>
            </w:r>
            <w:r w:rsidR="00073D82">
              <w:rPr>
                <w:noProof/>
                <w:webHidden/>
              </w:rPr>
              <w:fldChar w:fldCharType="separate"/>
            </w:r>
            <w:r w:rsidR="003F58A6">
              <w:rPr>
                <w:noProof/>
                <w:webHidden/>
              </w:rPr>
              <w:t>3</w:t>
            </w:r>
            <w:r w:rsidR="00073D82">
              <w:rPr>
                <w:noProof/>
                <w:webHidden/>
              </w:rPr>
              <w:fldChar w:fldCharType="end"/>
            </w:r>
          </w:hyperlink>
        </w:p>
        <w:p w14:paraId="3DB53734" w14:textId="0734368B" w:rsidR="00073D82" w:rsidRDefault="00D75C9F">
          <w:pPr>
            <w:pStyle w:val="TOC2"/>
            <w:tabs>
              <w:tab w:val="left" w:pos="880"/>
              <w:tab w:val="right" w:leader="dot" w:pos="9016"/>
            </w:tabs>
            <w:rPr>
              <w:rFonts w:eastAsiaTheme="minorEastAsia"/>
              <w:noProof/>
              <w:lang w:eastAsia="en-ZA"/>
            </w:rPr>
          </w:pPr>
          <w:hyperlink w:anchor="_Toc68717333" w:history="1">
            <w:r w:rsidR="00073D82" w:rsidRPr="000905C0">
              <w:rPr>
                <w:rStyle w:val="Hyperlink"/>
                <w:noProof/>
              </w:rPr>
              <w:t>5.1</w:t>
            </w:r>
            <w:r w:rsidR="00073D82">
              <w:rPr>
                <w:rFonts w:eastAsiaTheme="minorEastAsia"/>
                <w:noProof/>
                <w:lang w:eastAsia="en-ZA"/>
              </w:rPr>
              <w:tab/>
            </w:r>
            <w:r w:rsidR="00073D82" w:rsidRPr="000905C0">
              <w:rPr>
                <w:rStyle w:val="Hyperlink"/>
                <w:noProof/>
              </w:rPr>
              <w:t>Process model for this research</w:t>
            </w:r>
            <w:r w:rsidR="00073D82">
              <w:rPr>
                <w:noProof/>
                <w:webHidden/>
              </w:rPr>
              <w:tab/>
            </w:r>
            <w:r w:rsidR="00073D82">
              <w:rPr>
                <w:noProof/>
                <w:webHidden/>
              </w:rPr>
              <w:fldChar w:fldCharType="begin"/>
            </w:r>
            <w:r w:rsidR="00073D82">
              <w:rPr>
                <w:noProof/>
                <w:webHidden/>
              </w:rPr>
              <w:instrText xml:space="preserve"> PAGEREF _Toc68717333 \h </w:instrText>
            </w:r>
            <w:r w:rsidR="00073D82">
              <w:rPr>
                <w:noProof/>
                <w:webHidden/>
              </w:rPr>
            </w:r>
            <w:r w:rsidR="00073D82">
              <w:rPr>
                <w:noProof/>
                <w:webHidden/>
              </w:rPr>
              <w:fldChar w:fldCharType="separate"/>
            </w:r>
            <w:r w:rsidR="003F58A6">
              <w:rPr>
                <w:noProof/>
                <w:webHidden/>
              </w:rPr>
              <w:t>4</w:t>
            </w:r>
            <w:r w:rsidR="00073D82">
              <w:rPr>
                <w:noProof/>
                <w:webHidden/>
              </w:rPr>
              <w:fldChar w:fldCharType="end"/>
            </w:r>
          </w:hyperlink>
        </w:p>
        <w:p w14:paraId="6C138F9E" w14:textId="6DAE39FB" w:rsidR="00073D82" w:rsidRDefault="00D75C9F">
          <w:pPr>
            <w:pStyle w:val="TOC1"/>
            <w:tabs>
              <w:tab w:val="left" w:pos="440"/>
              <w:tab w:val="right" w:leader="dot" w:pos="9016"/>
            </w:tabs>
            <w:rPr>
              <w:rFonts w:eastAsiaTheme="minorEastAsia"/>
              <w:noProof/>
              <w:lang w:eastAsia="en-ZA"/>
            </w:rPr>
          </w:pPr>
          <w:hyperlink w:anchor="_Toc68717334" w:history="1">
            <w:r w:rsidR="00073D82" w:rsidRPr="000905C0">
              <w:rPr>
                <w:rStyle w:val="Hyperlink"/>
                <w:noProof/>
              </w:rPr>
              <w:t>6.</w:t>
            </w:r>
            <w:r w:rsidR="00073D82">
              <w:rPr>
                <w:rFonts w:eastAsiaTheme="minorEastAsia"/>
                <w:noProof/>
                <w:lang w:eastAsia="en-ZA"/>
              </w:rPr>
              <w:tab/>
            </w:r>
            <w:r w:rsidR="00073D82" w:rsidRPr="000905C0">
              <w:rPr>
                <w:rStyle w:val="Hyperlink"/>
                <w:noProof/>
              </w:rPr>
              <w:t>Approach to project management and project plan</w:t>
            </w:r>
            <w:r w:rsidR="00073D82">
              <w:rPr>
                <w:noProof/>
                <w:webHidden/>
              </w:rPr>
              <w:tab/>
            </w:r>
            <w:r w:rsidR="00073D82">
              <w:rPr>
                <w:noProof/>
                <w:webHidden/>
              </w:rPr>
              <w:fldChar w:fldCharType="begin"/>
            </w:r>
            <w:r w:rsidR="00073D82">
              <w:rPr>
                <w:noProof/>
                <w:webHidden/>
              </w:rPr>
              <w:instrText xml:space="preserve"> PAGEREF _Toc68717334 \h </w:instrText>
            </w:r>
            <w:r w:rsidR="00073D82">
              <w:rPr>
                <w:noProof/>
                <w:webHidden/>
              </w:rPr>
            </w:r>
            <w:r w:rsidR="00073D82">
              <w:rPr>
                <w:noProof/>
                <w:webHidden/>
              </w:rPr>
              <w:fldChar w:fldCharType="separate"/>
            </w:r>
            <w:r w:rsidR="003F58A6">
              <w:rPr>
                <w:noProof/>
                <w:webHidden/>
              </w:rPr>
              <w:t>4</w:t>
            </w:r>
            <w:r w:rsidR="00073D82">
              <w:rPr>
                <w:noProof/>
                <w:webHidden/>
              </w:rPr>
              <w:fldChar w:fldCharType="end"/>
            </w:r>
          </w:hyperlink>
        </w:p>
        <w:p w14:paraId="45799669" w14:textId="42DAC6AA" w:rsidR="00073D82" w:rsidRDefault="00D75C9F">
          <w:pPr>
            <w:pStyle w:val="TOC1"/>
            <w:tabs>
              <w:tab w:val="left" w:pos="440"/>
              <w:tab w:val="right" w:leader="dot" w:pos="9016"/>
            </w:tabs>
            <w:rPr>
              <w:rFonts w:eastAsiaTheme="minorEastAsia"/>
              <w:noProof/>
              <w:lang w:eastAsia="en-ZA"/>
            </w:rPr>
          </w:pPr>
          <w:hyperlink w:anchor="_Toc68717335" w:history="1">
            <w:r w:rsidR="00073D82" w:rsidRPr="000905C0">
              <w:rPr>
                <w:rStyle w:val="Hyperlink"/>
                <w:noProof/>
              </w:rPr>
              <w:t>7.</w:t>
            </w:r>
            <w:r w:rsidR="00073D82">
              <w:rPr>
                <w:rFonts w:eastAsiaTheme="minorEastAsia"/>
                <w:noProof/>
                <w:lang w:eastAsia="en-ZA"/>
              </w:rPr>
              <w:tab/>
            </w:r>
            <w:r w:rsidR="00073D82" w:rsidRPr="000905C0">
              <w:rPr>
                <w:rStyle w:val="Hyperlink"/>
                <w:noProof/>
              </w:rPr>
              <w:t>Description of development platform, resources, and environments that will be used</w:t>
            </w:r>
            <w:r w:rsidR="00073D82">
              <w:rPr>
                <w:noProof/>
                <w:webHidden/>
              </w:rPr>
              <w:tab/>
            </w:r>
            <w:r w:rsidR="00073D82">
              <w:rPr>
                <w:noProof/>
                <w:webHidden/>
              </w:rPr>
              <w:fldChar w:fldCharType="begin"/>
            </w:r>
            <w:r w:rsidR="00073D82">
              <w:rPr>
                <w:noProof/>
                <w:webHidden/>
              </w:rPr>
              <w:instrText xml:space="preserve"> PAGEREF _Toc68717335 \h </w:instrText>
            </w:r>
            <w:r w:rsidR="00073D82">
              <w:rPr>
                <w:noProof/>
                <w:webHidden/>
              </w:rPr>
            </w:r>
            <w:r w:rsidR="00073D82">
              <w:rPr>
                <w:noProof/>
                <w:webHidden/>
              </w:rPr>
              <w:fldChar w:fldCharType="separate"/>
            </w:r>
            <w:r w:rsidR="003F58A6">
              <w:rPr>
                <w:noProof/>
                <w:webHidden/>
              </w:rPr>
              <w:t>5</w:t>
            </w:r>
            <w:r w:rsidR="00073D82">
              <w:rPr>
                <w:noProof/>
                <w:webHidden/>
              </w:rPr>
              <w:fldChar w:fldCharType="end"/>
            </w:r>
          </w:hyperlink>
        </w:p>
        <w:p w14:paraId="648C1747" w14:textId="61DFD893" w:rsidR="00073D82" w:rsidRDefault="00D75C9F">
          <w:pPr>
            <w:pStyle w:val="TOC1"/>
            <w:tabs>
              <w:tab w:val="left" w:pos="440"/>
              <w:tab w:val="right" w:leader="dot" w:pos="9016"/>
            </w:tabs>
            <w:rPr>
              <w:rFonts w:eastAsiaTheme="minorEastAsia"/>
              <w:noProof/>
              <w:lang w:eastAsia="en-ZA"/>
            </w:rPr>
          </w:pPr>
          <w:hyperlink w:anchor="_Toc68717336" w:history="1">
            <w:r w:rsidR="00073D82" w:rsidRPr="000905C0">
              <w:rPr>
                <w:rStyle w:val="Hyperlink"/>
                <w:noProof/>
              </w:rPr>
              <w:t>8.</w:t>
            </w:r>
            <w:r w:rsidR="00073D82">
              <w:rPr>
                <w:rFonts w:eastAsiaTheme="minorEastAsia"/>
                <w:noProof/>
                <w:lang w:eastAsia="en-ZA"/>
              </w:rPr>
              <w:tab/>
            </w:r>
            <w:r w:rsidR="00073D82" w:rsidRPr="000905C0">
              <w:rPr>
                <w:rStyle w:val="Hyperlink"/>
                <w:noProof/>
              </w:rPr>
              <w:t>Provisional chapter division</w:t>
            </w:r>
            <w:r w:rsidR="00073D82">
              <w:rPr>
                <w:noProof/>
                <w:webHidden/>
              </w:rPr>
              <w:tab/>
            </w:r>
            <w:r w:rsidR="00073D82">
              <w:rPr>
                <w:noProof/>
                <w:webHidden/>
              </w:rPr>
              <w:fldChar w:fldCharType="begin"/>
            </w:r>
            <w:r w:rsidR="00073D82">
              <w:rPr>
                <w:noProof/>
                <w:webHidden/>
              </w:rPr>
              <w:instrText xml:space="preserve"> PAGEREF _Toc68717336 \h </w:instrText>
            </w:r>
            <w:r w:rsidR="00073D82">
              <w:rPr>
                <w:noProof/>
                <w:webHidden/>
              </w:rPr>
            </w:r>
            <w:r w:rsidR="00073D82">
              <w:rPr>
                <w:noProof/>
                <w:webHidden/>
              </w:rPr>
              <w:fldChar w:fldCharType="separate"/>
            </w:r>
            <w:r w:rsidR="003F58A6">
              <w:rPr>
                <w:noProof/>
                <w:webHidden/>
              </w:rPr>
              <w:t>5</w:t>
            </w:r>
            <w:r w:rsidR="00073D82">
              <w:rPr>
                <w:noProof/>
                <w:webHidden/>
              </w:rPr>
              <w:fldChar w:fldCharType="end"/>
            </w:r>
          </w:hyperlink>
        </w:p>
        <w:p w14:paraId="6D65F687" w14:textId="6A546F2E" w:rsidR="00073D82" w:rsidRDefault="00D75C9F">
          <w:pPr>
            <w:pStyle w:val="TOC3"/>
            <w:tabs>
              <w:tab w:val="right" w:leader="dot" w:pos="9016"/>
            </w:tabs>
            <w:rPr>
              <w:rFonts w:eastAsiaTheme="minorEastAsia"/>
              <w:noProof/>
              <w:lang w:eastAsia="en-ZA"/>
            </w:rPr>
          </w:pPr>
          <w:hyperlink w:anchor="_Toc68717337" w:history="1">
            <w:r w:rsidR="00073D82" w:rsidRPr="000905C0">
              <w:rPr>
                <w:rStyle w:val="Hyperlink"/>
                <w:noProof/>
              </w:rPr>
              <w:t>Chapter 1: Introduction</w:t>
            </w:r>
            <w:r w:rsidR="00073D82">
              <w:rPr>
                <w:noProof/>
                <w:webHidden/>
              </w:rPr>
              <w:tab/>
            </w:r>
            <w:r w:rsidR="00073D82">
              <w:rPr>
                <w:noProof/>
                <w:webHidden/>
              </w:rPr>
              <w:fldChar w:fldCharType="begin"/>
            </w:r>
            <w:r w:rsidR="00073D82">
              <w:rPr>
                <w:noProof/>
                <w:webHidden/>
              </w:rPr>
              <w:instrText xml:space="preserve"> PAGEREF _Toc68717337 \h </w:instrText>
            </w:r>
            <w:r w:rsidR="00073D82">
              <w:rPr>
                <w:noProof/>
                <w:webHidden/>
              </w:rPr>
            </w:r>
            <w:r w:rsidR="00073D82">
              <w:rPr>
                <w:noProof/>
                <w:webHidden/>
              </w:rPr>
              <w:fldChar w:fldCharType="separate"/>
            </w:r>
            <w:r w:rsidR="003F58A6">
              <w:rPr>
                <w:noProof/>
                <w:webHidden/>
              </w:rPr>
              <w:t>5</w:t>
            </w:r>
            <w:r w:rsidR="00073D82">
              <w:rPr>
                <w:noProof/>
                <w:webHidden/>
              </w:rPr>
              <w:fldChar w:fldCharType="end"/>
            </w:r>
          </w:hyperlink>
        </w:p>
        <w:p w14:paraId="7BAF7CEB" w14:textId="06FBCF24" w:rsidR="00073D82" w:rsidRDefault="00D75C9F">
          <w:pPr>
            <w:pStyle w:val="TOC3"/>
            <w:tabs>
              <w:tab w:val="right" w:leader="dot" w:pos="9016"/>
            </w:tabs>
            <w:rPr>
              <w:rFonts w:eastAsiaTheme="minorEastAsia"/>
              <w:noProof/>
              <w:lang w:eastAsia="en-ZA"/>
            </w:rPr>
          </w:pPr>
          <w:hyperlink w:anchor="_Toc68717338" w:history="1">
            <w:r w:rsidR="00073D82" w:rsidRPr="000905C0">
              <w:rPr>
                <w:rStyle w:val="Hyperlink"/>
                <w:noProof/>
              </w:rPr>
              <w:t>Chapter 2: Research methodology</w:t>
            </w:r>
            <w:r w:rsidR="00073D82">
              <w:rPr>
                <w:noProof/>
                <w:webHidden/>
              </w:rPr>
              <w:tab/>
            </w:r>
            <w:r w:rsidR="00073D82">
              <w:rPr>
                <w:noProof/>
                <w:webHidden/>
              </w:rPr>
              <w:fldChar w:fldCharType="begin"/>
            </w:r>
            <w:r w:rsidR="00073D82">
              <w:rPr>
                <w:noProof/>
                <w:webHidden/>
              </w:rPr>
              <w:instrText xml:space="preserve"> PAGEREF _Toc68717338 \h </w:instrText>
            </w:r>
            <w:r w:rsidR="00073D82">
              <w:rPr>
                <w:noProof/>
                <w:webHidden/>
              </w:rPr>
            </w:r>
            <w:r w:rsidR="00073D82">
              <w:rPr>
                <w:noProof/>
                <w:webHidden/>
              </w:rPr>
              <w:fldChar w:fldCharType="separate"/>
            </w:r>
            <w:r w:rsidR="003F58A6">
              <w:rPr>
                <w:noProof/>
                <w:webHidden/>
              </w:rPr>
              <w:t>5</w:t>
            </w:r>
            <w:r w:rsidR="00073D82">
              <w:rPr>
                <w:noProof/>
                <w:webHidden/>
              </w:rPr>
              <w:fldChar w:fldCharType="end"/>
            </w:r>
          </w:hyperlink>
        </w:p>
        <w:p w14:paraId="16584886" w14:textId="779ED7CB" w:rsidR="00073D82" w:rsidRDefault="00D75C9F">
          <w:pPr>
            <w:pStyle w:val="TOC3"/>
            <w:tabs>
              <w:tab w:val="right" w:leader="dot" w:pos="9016"/>
            </w:tabs>
            <w:rPr>
              <w:rFonts w:eastAsiaTheme="minorEastAsia"/>
              <w:noProof/>
              <w:lang w:eastAsia="en-ZA"/>
            </w:rPr>
          </w:pPr>
          <w:hyperlink w:anchor="_Toc68717339" w:history="1">
            <w:r w:rsidR="00073D82" w:rsidRPr="000905C0">
              <w:rPr>
                <w:rStyle w:val="Hyperlink"/>
                <w:noProof/>
              </w:rPr>
              <w:t>Chapter 3: Literature review</w:t>
            </w:r>
            <w:r w:rsidR="00073D82">
              <w:rPr>
                <w:noProof/>
                <w:webHidden/>
              </w:rPr>
              <w:tab/>
            </w:r>
            <w:r w:rsidR="00073D82">
              <w:rPr>
                <w:noProof/>
                <w:webHidden/>
              </w:rPr>
              <w:fldChar w:fldCharType="begin"/>
            </w:r>
            <w:r w:rsidR="00073D82">
              <w:rPr>
                <w:noProof/>
                <w:webHidden/>
              </w:rPr>
              <w:instrText xml:space="preserve"> PAGEREF _Toc68717339 \h </w:instrText>
            </w:r>
            <w:r w:rsidR="00073D82">
              <w:rPr>
                <w:noProof/>
                <w:webHidden/>
              </w:rPr>
            </w:r>
            <w:r w:rsidR="00073D82">
              <w:rPr>
                <w:noProof/>
                <w:webHidden/>
              </w:rPr>
              <w:fldChar w:fldCharType="separate"/>
            </w:r>
            <w:r w:rsidR="003F58A6">
              <w:rPr>
                <w:noProof/>
                <w:webHidden/>
              </w:rPr>
              <w:t>5</w:t>
            </w:r>
            <w:r w:rsidR="00073D82">
              <w:rPr>
                <w:noProof/>
                <w:webHidden/>
              </w:rPr>
              <w:fldChar w:fldCharType="end"/>
            </w:r>
          </w:hyperlink>
        </w:p>
        <w:p w14:paraId="53E2E79D" w14:textId="05704846" w:rsidR="00073D82" w:rsidRDefault="00D75C9F">
          <w:pPr>
            <w:pStyle w:val="TOC3"/>
            <w:tabs>
              <w:tab w:val="right" w:leader="dot" w:pos="9016"/>
            </w:tabs>
            <w:rPr>
              <w:rFonts w:eastAsiaTheme="minorEastAsia"/>
              <w:noProof/>
              <w:lang w:eastAsia="en-ZA"/>
            </w:rPr>
          </w:pPr>
          <w:hyperlink w:anchor="_Toc68717340" w:history="1">
            <w:r w:rsidR="00073D82" w:rsidRPr="000905C0">
              <w:rPr>
                <w:rStyle w:val="Hyperlink"/>
                <w:noProof/>
              </w:rPr>
              <w:t>Chapter 4: Data Analysis</w:t>
            </w:r>
            <w:r w:rsidR="00073D82">
              <w:rPr>
                <w:noProof/>
                <w:webHidden/>
              </w:rPr>
              <w:tab/>
            </w:r>
            <w:r w:rsidR="00073D82">
              <w:rPr>
                <w:noProof/>
                <w:webHidden/>
              </w:rPr>
              <w:fldChar w:fldCharType="begin"/>
            </w:r>
            <w:r w:rsidR="00073D82">
              <w:rPr>
                <w:noProof/>
                <w:webHidden/>
              </w:rPr>
              <w:instrText xml:space="preserve"> PAGEREF _Toc68717340 \h </w:instrText>
            </w:r>
            <w:r w:rsidR="00073D82">
              <w:rPr>
                <w:noProof/>
                <w:webHidden/>
              </w:rPr>
            </w:r>
            <w:r w:rsidR="00073D82">
              <w:rPr>
                <w:noProof/>
                <w:webHidden/>
              </w:rPr>
              <w:fldChar w:fldCharType="separate"/>
            </w:r>
            <w:r w:rsidR="003F58A6">
              <w:rPr>
                <w:noProof/>
                <w:webHidden/>
              </w:rPr>
              <w:t>5</w:t>
            </w:r>
            <w:r w:rsidR="00073D82">
              <w:rPr>
                <w:noProof/>
                <w:webHidden/>
              </w:rPr>
              <w:fldChar w:fldCharType="end"/>
            </w:r>
          </w:hyperlink>
        </w:p>
        <w:p w14:paraId="42DC4EF2" w14:textId="43B3C8FB" w:rsidR="00073D82" w:rsidRDefault="00D75C9F">
          <w:pPr>
            <w:pStyle w:val="TOC3"/>
            <w:tabs>
              <w:tab w:val="right" w:leader="dot" w:pos="9016"/>
            </w:tabs>
            <w:rPr>
              <w:rFonts w:eastAsiaTheme="minorEastAsia"/>
              <w:noProof/>
              <w:lang w:eastAsia="en-ZA"/>
            </w:rPr>
          </w:pPr>
          <w:hyperlink w:anchor="_Toc68717341" w:history="1">
            <w:r w:rsidR="00073D82" w:rsidRPr="000905C0">
              <w:rPr>
                <w:rStyle w:val="Hyperlink"/>
                <w:noProof/>
              </w:rPr>
              <w:t>Chapter 5: The artefact design</w:t>
            </w:r>
            <w:r w:rsidR="00073D82">
              <w:rPr>
                <w:noProof/>
                <w:webHidden/>
              </w:rPr>
              <w:tab/>
            </w:r>
            <w:r w:rsidR="00073D82">
              <w:rPr>
                <w:noProof/>
                <w:webHidden/>
              </w:rPr>
              <w:fldChar w:fldCharType="begin"/>
            </w:r>
            <w:r w:rsidR="00073D82">
              <w:rPr>
                <w:noProof/>
                <w:webHidden/>
              </w:rPr>
              <w:instrText xml:space="preserve"> PAGEREF _Toc68717341 \h </w:instrText>
            </w:r>
            <w:r w:rsidR="00073D82">
              <w:rPr>
                <w:noProof/>
                <w:webHidden/>
              </w:rPr>
            </w:r>
            <w:r w:rsidR="00073D82">
              <w:rPr>
                <w:noProof/>
                <w:webHidden/>
              </w:rPr>
              <w:fldChar w:fldCharType="separate"/>
            </w:r>
            <w:r w:rsidR="003F58A6">
              <w:rPr>
                <w:noProof/>
                <w:webHidden/>
              </w:rPr>
              <w:t>5</w:t>
            </w:r>
            <w:r w:rsidR="00073D82">
              <w:rPr>
                <w:noProof/>
                <w:webHidden/>
              </w:rPr>
              <w:fldChar w:fldCharType="end"/>
            </w:r>
          </w:hyperlink>
        </w:p>
        <w:p w14:paraId="18CD7CBF" w14:textId="1763BDC2" w:rsidR="00073D82" w:rsidRDefault="00D75C9F">
          <w:pPr>
            <w:pStyle w:val="TOC3"/>
            <w:tabs>
              <w:tab w:val="right" w:leader="dot" w:pos="9016"/>
            </w:tabs>
            <w:rPr>
              <w:rFonts w:eastAsiaTheme="minorEastAsia"/>
              <w:noProof/>
              <w:lang w:eastAsia="en-ZA"/>
            </w:rPr>
          </w:pPr>
          <w:hyperlink w:anchor="_Toc68717342" w:history="1">
            <w:r w:rsidR="00073D82" w:rsidRPr="000905C0">
              <w:rPr>
                <w:rStyle w:val="Hyperlink"/>
                <w:noProof/>
              </w:rPr>
              <w:t>Chapter 6: Conclusion</w:t>
            </w:r>
            <w:r w:rsidR="00073D82">
              <w:rPr>
                <w:noProof/>
                <w:webHidden/>
              </w:rPr>
              <w:tab/>
            </w:r>
            <w:r w:rsidR="00073D82">
              <w:rPr>
                <w:noProof/>
                <w:webHidden/>
              </w:rPr>
              <w:fldChar w:fldCharType="begin"/>
            </w:r>
            <w:r w:rsidR="00073D82">
              <w:rPr>
                <w:noProof/>
                <w:webHidden/>
              </w:rPr>
              <w:instrText xml:space="preserve"> PAGEREF _Toc68717342 \h </w:instrText>
            </w:r>
            <w:r w:rsidR="00073D82">
              <w:rPr>
                <w:noProof/>
                <w:webHidden/>
              </w:rPr>
            </w:r>
            <w:r w:rsidR="00073D82">
              <w:rPr>
                <w:noProof/>
                <w:webHidden/>
              </w:rPr>
              <w:fldChar w:fldCharType="separate"/>
            </w:r>
            <w:r w:rsidR="003F58A6">
              <w:rPr>
                <w:noProof/>
                <w:webHidden/>
              </w:rPr>
              <w:t>5</w:t>
            </w:r>
            <w:r w:rsidR="00073D82">
              <w:rPr>
                <w:noProof/>
                <w:webHidden/>
              </w:rPr>
              <w:fldChar w:fldCharType="end"/>
            </w:r>
          </w:hyperlink>
        </w:p>
        <w:p w14:paraId="1E377545" w14:textId="2E690457" w:rsidR="00073D82" w:rsidRDefault="00D75C9F">
          <w:pPr>
            <w:pStyle w:val="TOC1"/>
            <w:tabs>
              <w:tab w:val="left" w:pos="440"/>
              <w:tab w:val="right" w:leader="dot" w:pos="9016"/>
            </w:tabs>
            <w:rPr>
              <w:rFonts w:eastAsiaTheme="minorEastAsia"/>
              <w:noProof/>
              <w:lang w:eastAsia="en-ZA"/>
            </w:rPr>
          </w:pPr>
          <w:hyperlink w:anchor="_Toc68717343" w:history="1">
            <w:r w:rsidR="00073D82" w:rsidRPr="000905C0">
              <w:rPr>
                <w:rStyle w:val="Hyperlink"/>
                <w:noProof/>
              </w:rPr>
              <w:t>9.</w:t>
            </w:r>
            <w:r w:rsidR="00073D82">
              <w:rPr>
                <w:rFonts w:eastAsiaTheme="minorEastAsia"/>
                <w:noProof/>
                <w:lang w:eastAsia="en-ZA"/>
              </w:rPr>
              <w:tab/>
            </w:r>
            <w:r w:rsidR="00073D82" w:rsidRPr="000905C0">
              <w:rPr>
                <w:rStyle w:val="Hyperlink"/>
                <w:noProof/>
              </w:rPr>
              <w:t>Conclusion</w:t>
            </w:r>
            <w:r w:rsidR="00073D82">
              <w:rPr>
                <w:noProof/>
                <w:webHidden/>
              </w:rPr>
              <w:tab/>
            </w:r>
            <w:r w:rsidR="00073D82">
              <w:rPr>
                <w:noProof/>
                <w:webHidden/>
              </w:rPr>
              <w:fldChar w:fldCharType="begin"/>
            </w:r>
            <w:r w:rsidR="00073D82">
              <w:rPr>
                <w:noProof/>
                <w:webHidden/>
              </w:rPr>
              <w:instrText xml:space="preserve"> PAGEREF _Toc68717343 \h </w:instrText>
            </w:r>
            <w:r w:rsidR="00073D82">
              <w:rPr>
                <w:noProof/>
                <w:webHidden/>
              </w:rPr>
            </w:r>
            <w:r w:rsidR="00073D82">
              <w:rPr>
                <w:noProof/>
                <w:webHidden/>
              </w:rPr>
              <w:fldChar w:fldCharType="separate"/>
            </w:r>
            <w:r w:rsidR="003F58A6">
              <w:rPr>
                <w:noProof/>
                <w:webHidden/>
              </w:rPr>
              <w:t>6</w:t>
            </w:r>
            <w:r w:rsidR="00073D82">
              <w:rPr>
                <w:noProof/>
                <w:webHidden/>
              </w:rPr>
              <w:fldChar w:fldCharType="end"/>
            </w:r>
          </w:hyperlink>
        </w:p>
        <w:p w14:paraId="509A8F4A" w14:textId="3F7FE382" w:rsidR="00073D82" w:rsidRDefault="00D75C9F">
          <w:pPr>
            <w:pStyle w:val="TOC1"/>
            <w:tabs>
              <w:tab w:val="right" w:leader="dot" w:pos="9016"/>
            </w:tabs>
            <w:rPr>
              <w:rFonts w:eastAsiaTheme="minorEastAsia"/>
              <w:noProof/>
              <w:lang w:eastAsia="en-ZA"/>
            </w:rPr>
          </w:pPr>
          <w:hyperlink w:anchor="_Toc68717344" w:history="1">
            <w:r w:rsidR="00073D82" w:rsidRPr="000905C0">
              <w:rPr>
                <w:rStyle w:val="Hyperlink"/>
                <w:noProof/>
              </w:rPr>
              <w:t>10. References</w:t>
            </w:r>
            <w:r w:rsidR="00073D82">
              <w:rPr>
                <w:noProof/>
                <w:webHidden/>
              </w:rPr>
              <w:tab/>
            </w:r>
            <w:r w:rsidR="00073D82">
              <w:rPr>
                <w:noProof/>
                <w:webHidden/>
              </w:rPr>
              <w:fldChar w:fldCharType="begin"/>
            </w:r>
            <w:r w:rsidR="00073D82">
              <w:rPr>
                <w:noProof/>
                <w:webHidden/>
              </w:rPr>
              <w:instrText xml:space="preserve"> PAGEREF _Toc68717344 \h </w:instrText>
            </w:r>
            <w:r w:rsidR="00073D82">
              <w:rPr>
                <w:noProof/>
                <w:webHidden/>
              </w:rPr>
            </w:r>
            <w:r w:rsidR="00073D82">
              <w:rPr>
                <w:noProof/>
                <w:webHidden/>
              </w:rPr>
              <w:fldChar w:fldCharType="separate"/>
            </w:r>
            <w:r w:rsidR="003F58A6">
              <w:rPr>
                <w:noProof/>
                <w:webHidden/>
              </w:rPr>
              <w:t>7</w:t>
            </w:r>
            <w:r w:rsidR="00073D82">
              <w:rPr>
                <w:noProof/>
                <w:webHidden/>
              </w:rPr>
              <w:fldChar w:fldCharType="end"/>
            </w:r>
          </w:hyperlink>
        </w:p>
        <w:p w14:paraId="574F43A5" w14:textId="5477DEB3" w:rsidR="00454E6A" w:rsidRDefault="00175007" w:rsidP="00EF54F4">
          <w:pPr>
            <w:jc w:val="both"/>
          </w:pPr>
          <w:r>
            <w:rPr>
              <w:b/>
              <w:bCs/>
              <w:noProof/>
              <w:lang w:val="en-US"/>
            </w:rPr>
            <w:fldChar w:fldCharType="end"/>
          </w:r>
        </w:p>
      </w:sdtContent>
    </w:sdt>
    <w:p w14:paraId="4717E14C" w14:textId="231ED4CD" w:rsidR="00436AB4" w:rsidRDefault="00436AB4" w:rsidP="00EF54F4">
      <w:pPr>
        <w:pStyle w:val="Heading1"/>
        <w:jc w:val="both"/>
      </w:pPr>
      <w:bookmarkStart w:id="2" w:name="_Toc68717323"/>
      <w:r>
        <w:t>Table of Figures</w:t>
      </w:r>
      <w:bookmarkEnd w:id="2"/>
    </w:p>
    <w:p w14:paraId="4D96AD4B" w14:textId="13A0EE1D" w:rsidR="00436AB4" w:rsidRDefault="00436AB4" w:rsidP="00EF54F4">
      <w:pPr>
        <w:pStyle w:val="TableofFigures"/>
        <w:tabs>
          <w:tab w:val="right" w:leader="dot" w:pos="9016"/>
        </w:tabs>
        <w:jc w:val="both"/>
        <w:rPr>
          <w:noProof/>
        </w:rPr>
      </w:pPr>
      <w:r>
        <w:fldChar w:fldCharType="begin"/>
      </w:r>
      <w:r>
        <w:instrText xml:space="preserve"> TOC \h \z \c "Figure" </w:instrText>
      </w:r>
      <w:r>
        <w:fldChar w:fldCharType="separate"/>
      </w:r>
      <w:hyperlink w:anchor="_Toc68386587" w:history="1">
        <w:r w:rsidRPr="00F4214E">
          <w:rPr>
            <w:rStyle w:val="Hyperlink"/>
            <w:noProof/>
          </w:rPr>
          <w:t>Figure 1: Vaishnavi Process Model</w:t>
        </w:r>
        <w:r>
          <w:rPr>
            <w:noProof/>
            <w:webHidden/>
          </w:rPr>
          <w:tab/>
        </w:r>
        <w:r>
          <w:rPr>
            <w:noProof/>
            <w:webHidden/>
          </w:rPr>
          <w:fldChar w:fldCharType="begin"/>
        </w:r>
        <w:r>
          <w:rPr>
            <w:noProof/>
            <w:webHidden/>
          </w:rPr>
          <w:instrText xml:space="preserve"> PAGEREF _Toc68386587 \h </w:instrText>
        </w:r>
        <w:r>
          <w:rPr>
            <w:noProof/>
            <w:webHidden/>
          </w:rPr>
        </w:r>
        <w:r>
          <w:rPr>
            <w:noProof/>
            <w:webHidden/>
          </w:rPr>
          <w:fldChar w:fldCharType="separate"/>
        </w:r>
        <w:r w:rsidR="003F58A6">
          <w:rPr>
            <w:noProof/>
            <w:webHidden/>
          </w:rPr>
          <w:t>4</w:t>
        </w:r>
        <w:r>
          <w:rPr>
            <w:noProof/>
            <w:webHidden/>
          </w:rPr>
          <w:fldChar w:fldCharType="end"/>
        </w:r>
      </w:hyperlink>
    </w:p>
    <w:p w14:paraId="5FA9D6A0" w14:textId="2882EAEB" w:rsidR="00454E6A" w:rsidRDefault="00436AB4" w:rsidP="00EF54F4">
      <w:pPr>
        <w:pStyle w:val="Heading1"/>
        <w:jc w:val="both"/>
      </w:pPr>
      <w:r>
        <w:fldChar w:fldCharType="end"/>
      </w:r>
      <w:r w:rsidR="00454E6A">
        <w:br w:type="page"/>
      </w:r>
    </w:p>
    <w:p w14:paraId="2D947EDB" w14:textId="218EAD56" w:rsidR="000C3842" w:rsidRDefault="000C3842" w:rsidP="009A1AAE">
      <w:pPr>
        <w:pStyle w:val="Heading1"/>
        <w:numPr>
          <w:ilvl w:val="0"/>
          <w:numId w:val="5"/>
        </w:numPr>
        <w:jc w:val="both"/>
      </w:pPr>
      <w:bookmarkStart w:id="3" w:name="_Toc68717324"/>
      <w:commentRangeStart w:id="4"/>
      <w:r>
        <w:lastRenderedPageBreak/>
        <w:t>Introduction</w:t>
      </w:r>
      <w:bookmarkEnd w:id="3"/>
      <w:commentRangeEnd w:id="4"/>
      <w:r w:rsidR="00C82B7B">
        <w:rPr>
          <w:rStyle w:val="CommentReference"/>
          <w:rFonts w:asciiTheme="minorHAnsi" w:eastAsiaTheme="minorHAnsi" w:hAnsiTheme="minorHAnsi" w:cstheme="minorBidi"/>
          <w:color w:val="auto"/>
        </w:rPr>
        <w:commentReference w:id="4"/>
      </w:r>
      <w:bookmarkStart w:id="5" w:name="_GoBack"/>
      <w:bookmarkEnd w:id="5"/>
    </w:p>
    <w:p w14:paraId="374EC7BB" w14:textId="64512C92" w:rsidR="000C3842" w:rsidRDefault="000C3842" w:rsidP="000C3842"/>
    <w:p w14:paraId="1927BC80" w14:textId="676EE681" w:rsidR="000C3842" w:rsidRPr="000C3842" w:rsidRDefault="00D15C0B" w:rsidP="000C3842">
      <w:r>
        <w:t>Communication plays an important role in our daily li</w:t>
      </w:r>
      <w:ins w:id="6" w:author="Dr. Suné van der Linde" w:date="2021-04-08T10:34:00Z">
        <w:r w:rsidR="000634FA">
          <w:t>v</w:t>
        </w:r>
      </w:ins>
      <w:del w:id="7" w:author="Dr. Suné van der Linde" w:date="2021-04-08T10:34:00Z">
        <w:r w:rsidDel="000634FA">
          <w:delText>f</w:delText>
        </w:r>
      </w:del>
      <w:r>
        <w:t>e</w:t>
      </w:r>
      <w:ins w:id="8" w:author="Dr. Suné van der Linde" w:date="2021-04-08T10:34:00Z">
        <w:r w:rsidR="000634FA">
          <w:t>s</w:t>
        </w:r>
      </w:ins>
      <w:r>
        <w:t xml:space="preserve">. </w:t>
      </w:r>
      <w:ins w:id="9" w:author="Dr. Suné van der Linde" w:date="2021-04-08T10:39:00Z">
        <w:r w:rsidR="000634FA">
          <w:t xml:space="preserve">In the corporate world, businesses rely on  </w:t>
        </w:r>
      </w:ins>
      <w:del w:id="10" w:author="Dr. Suné van der Linde" w:date="2021-04-08T10:39:00Z">
        <w:r w:rsidDel="000634FA">
          <w:delText xml:space="preserve">For a business to succeed, </w:delText>
        </w:r>
      </w:del>
      <w:r>
        <w:t xml:space="preserve">effective communication </w:t>
      </w:r>
      <w:ins w:id="11" w:author="Dr. Suné van der Linde" w:date="2021-04-08T10:39:00Z">
        <w:r w:rsidR="000634FA">
          <w:t>to succeed.</w:t>
        </w:r>
      </w:ins>
      <w:del w:id="12" w:author="Dr. Suné van der Linde" w:date="2021-04-08T10:39:00Z">
        <w:r w:rsidDel="000634FA">
          <w:delText xml:space="preserve">is an essential </w:delText>
        </w:r>
      </w:del>
      <w:del w:id="13" w:author="Dr. Suné van der Linde" w:date="2021-04-08T10:40:00Z">
        <w:r w:rsidDel="000634FA">
          <w:delText>element</w:delText>
        </w:r>
      </w:del>
      <w:del w:id="14" w:author="Dr. Suné van der Linde" w:date="2021-04-08T10:36:00Z">
        <w:r w:rsidDel="000634FA">
          <w:delText>.</w:delText>
        </w:r>
      </w:del>
      <w:r>
        <w:t xml:space="preserve"> </w:t>
      </w:r>
      <w:ins w:id="15" w:author="Dr. Suné van der Linde" w:date="2021-04-08T10:40:00Z">
        <w:r w:rsidR="000634FA">
          <w:t xml:space="preserve">Effective communication is essential for a business since it </w:t>
        </w:r>
      </w:ins>
      <w:del w:id="16" w:author="Dr. Suné van der Linde" w:date="2021-04-08T10:36:00Z">
        <w:r w:rsidDel="000634FA">
          <w:delText>I</w:delText>
        </w:r>
      </w:del>
      <w:del w:id="17" w:author="Dr. Suné van der Linde" w:date="2021-04-08T10:40:00Z">
        <w:r w:rsidDel="000634FA">
          <w:delText>t</w:delText>
        </w:r>
      </w:del>
      <w:r>
        <w:t xml:space="preserve"> enhances </w:t>
      </w:r>
      <w:del w:id="18" w:author="Dr. Suné van der Linde" w:date="2021-04-08T10:37:00Z">
        <w:r w:rsidDel="000634FA">
          <w:delText xml:space="preserve">effectiveness and </w:delText>
        </w:r>
      </w:del>
      <w:r>
        <w:t xml:space="preserve">engagement </w:t>
      </w:r>
      <w:ins w:id="19" w:author="Dr. Suné van der Linde" w:date="2021-04-08T10:38:00Z">
        <w:r w:rsidR="000634FA">
          <w:t>between employees</w:t>
        </w:r>
      </w:ins>
      <w:ins w:id="20" w:author="Dr. Suné van der Linde" w:date="2021-04-08T10:40:00Z">
        <w:r w:rsidR="000634FA">
          <w:t xml:space="preserve"> </w:t>
        </w:r>
      </w:ins>
      <w:ins w:id="21" w:author="Dr. Suné van der Linde" w:date="2021-04-08T10:37:00Z">
        <w:r w:rsidR="000634FA">
          <w:t xml:space="preserve">and </w:t>
        </w:r>
      </w:ins>
      <w:ins w:id="22" w:author="Dr. Suné van der Linde" w:date="2021-04-08T10:40:00Z">
        <w:r w:rsidR="000634FA">
          <w:t xml:space="preserve">strengthens </w:t>
        </w:r>
      </w:ins>
      <w:del w:id="23" w:author="Dr. Suné van der Linde" w:date="2021-04-08T10:40:00Z">
        <w:r w:rsidDel="000634FA">
          <w:delText>that the employees have with each other as well as</w:delText>
        </w:r>
        <w:r w:rsidR="002667C9" w:rsidDel="000634FA">
          <w:delText xml:space="preserve"> strengthens</w:delText>
        </w:r>
        <w:r w:rsidDel="000634FA">
          <w:delText xml:space="preserve"> </w:delText>
        </w:r>
      </w:del>
      <w:r w:rsidR="002667C9">
        <w:t xml:space="preserve">the </w:t>
      </w:r>
      <w:r>
        <w:t xml:space="preserve">relationships </w:t>
      </w:r>
      <w:r w:rsidR="002667C9">
        <w:t xml:space="preserve">with clients </w:t>
      </w:r>
      <w:commentRangeStart w:id="24"/>
      <w:sdt>
        <w:sdtPr>
          <w:id w:val="-350802560"/>
          <w:citation/>
        </w:sdtPr>
        <w:sdtEndPr/>
        <w:sdtContent>
          <w:r w:rsidR="002667C9">
            <w:fldChar w:fldCharType="begin"/>
          </w:r>
          <w:r w:rsidR="002667C9">
            <w:instrText xml:space="preserve"> CITATION Joa19 \l 7177 </w:instrText>
          </w:r>
          <w:r w:rsidR="002667C9">
            <w:fldChar w:fldCharType="separate"/>
          </w:r>
          <w:r w:rsidR="00073D82">
            <w:rPr>
              <w:noProof/>
            </w:rPr>
            <w:t>(Zambas, 2019)</w:t>
          </w:r>
          <w:r w:rsidR="002667C9">
            <w:fldChar w:fldCharType="end"/>
          </w:r>
        </w:sdtContent>
      </w:sdt>
      <w:r w:rsidR="002667C9">
        <w:t xml:space="preserve">. </w:t>
      </w:r>
      <w:commentRangeEnd w:id="24"/>
      <w:r w:rsidR="000634FA">
        <w:rPr>
          <w:rStyle w:val="CommentReference"/>
        </w:rPr>
        <w:commentReference w:id="24"/>
      </w:r>
      <w:ins w:id="25" w:author="Dr. Suné van der Linde" w:date="2021-04-08T10:41:00Z">
        <w:r w:rsidR="000634FA">
          <w:t xml:space="preserve">The overall efficiency in the work environment improves because of effective </w:t>
        </w:r>
        <w:commentRangeStart w:id="26"/>
        <w:r w:rsidR="000634FA">
          <w:t>communication</w:t>
        </w:r>
        <w:commentRangeEnd w:id="26"/>
        <w:r w:rsidR="000634FA">
          <w:rPr>
            <w:rStyle w:val="CommentReference"/>
          </w:rPr>
          <w:commentReference w:id="26"/>
        </w:r>
        <w:r w:rsidR="000634FA">
          <w:t>.</w:t>
        </w:r>
      </w:ins>
    </w:p>
    <w:p w14:paraId="537B8BD8" w14:textId="3BA82670" w:rsidR="000C3842" w:rsidRDefault="002667C9" w:rsidP="002667C9">
      <w:pPr>
        <w:rPr>
          <w:ins w:id="27" w:author="Dr. Suné van der Linde" w:date="2021-04-08T10:58:00Z"/>
        </w:rPr>
      </w:pPr>
      <w:r>
        <w:t xml:space="preserve">In the software development industry, </w:t>
      </w:r>
      <w:ins w:id="28" w:author="Dr. Suné van der Linde" w:date="2021-04-08T10:42:00Z">
        <w:r w:rsidR="000634FA">
          <w:t xml:space="preserve">communication remains a vital component of the core business. A typical process followed in the </w:t>
        </w:r>
      </w:ins>
      <w:ins w:id="29" w:author="Dr. Suné van der Linde" w:date="2021-04-08T10:43:00Z">
        <w:r w:rsidR="000634FA">
          <w:t>software development industry entails</w:t>
        </w:r>
      </w:ins>
      <w:ins w:id="30" w:author="Dr. Suné van der Linde" w:date="2021-04-08T10:44:00Z">
        <w:r w:rsidR="000634FA">
          <w:t xml:space="preserve"> </w:t>
        </w:r>
      </w:ins>
      <w:r>
        <w:t>a client communicat</w:t>
      </w:r>
      <w:ins w:id="31" w:author="Dr. Suné van der Linde" w:date="2021-04-08T10:43:00Z">
        <w:r w:rsidR="000634FA">
          <w:t>ing</w:t>
        </w:r>
      </w:ins>
      <w:del w:id="32" w:author="Dr. Suné van der Linde" w:date="2021-04-08T10:43:00Z">
        <w:r w:rsidDel="000634FA">
          <w:delText>es</w:delText>
        </w:r>
      </w:del>
      <w:r>
        <w:t xml:space="preserve"> requirements to </w:t>
      </w:r>
      <w:ins w:id="33" w:author="Dr. Suné van der Linde" w:date="2021-04-08T10:43:00Z">
        <w:r w:rsidR="000634FA">
          <w:t>a</w:t>
        </w:r>
      </w:ins>
      <w:del w:id="34" w:author="Dr. Suné van der Linde" w:date="2021-04-08T10:43:00Z">
        <w:r w:rsidDel="000634FA">
          <w:delText>the</w:delText>
        </w:r>
      </w:del>
      <w:r>
        <w:t xml:space="preserve"> project manager</w:t>
      </w:r>
      <w:ins w:id="35" w:author="Dr. Suné van der Linde" w:date="2021-04-08T10:44:00Z">
        <w:r w:rsidR="000634FA">
          <w:t xml:space="preserve"> and</w:t>
        </w:r>
      </w:ins>
      <w:del w:id="36" w:author="Dr. Suné van der Linde" w:date="2021-04-08T10:43:00Z">
        <w:r w:rsidDel="000634FA">
          <w:delText>,</w:delText>
        </w:r>
      </w:del>
      <w:r>
        <w:t xml:space="preserve"> </w:t>
      </w:r>
      <w:ins w:id="37" w:author="Dr. Suné van der Linde" w:date="2021-04-08T10:43:00Z">
        <w:r w:rsidR="000634FA">
          <w:t>the project manager communicat</w:t>
        </w:r>
      </w:ins>
      <w:ins w:id="38" w:author="Dr. Suné van der Linde" w:date="2021-04-08T10:44:00Z">
        <w:r w:rsidR="000634FA">
          <w:t>ing</w:t>
        </w:r>
      </w:ins>
      <w:ins w:id="39" w:author="Dr. Suné van der Linde" w:date="2021-04-08T10:43:00Z">
        <w:r w:rsidR="000634FA">
          <w:t xml:space="preserve"> the requirements to the developers</w:t>
        </w:r>
      </w:ins>
      <w:ins w:id="40" w:author="Dr. Suné van der Linde" w:date="2021-04-08T10:44:00Z">
        <w:r w:rsidR="000634FA">
          <w:t xml:space="preserve">. </w:t>
        </w:r>
      </w:ins>
      <w:del w:id="41" w:author="Dr. Suné van der Linde" w:date="2021-04-08T10:44:00Z">
        <w:r w:rsidDel="000634FA">
          <w:delText xml:space="preserve">that requirements should then be passed on to the developers. </w:delText>
        </w:r>
      </w:del>
      <w:r>
        <w:t xml:space="preserve">When those requirements are poorly communicated, it can affect </w:t>
      </w:r>
      <w:commentRangeStart w:id="42"/>
      <w:r>
        <w:t xml:space="preserve">the quality of the end product </w:t>
      </w:r>
      <w:commentRangeEnd w:id="42"/>
      <w:r w:rsidR="00CC3AB9">
        <w:rPr>
          <w:rStyle w:val="CommentReference"/>
        </w:rPr>
        <w:commentReference w:id="42"/>
      </w:r>
      <w:sdt>
        <w:sdtPr>
          <w:id w:val="653953317"/>
          <w:citation/>
        </w:sdtPr>
        <w:sdtEndPr/>
        <w:sdtContent>
          <w:r>
            <w:fldChar w:fldCharType="begin"/>
          </w:r>
          <w:r>
            <w:instrText xml:space="preserve"> CITATION Eas19 \l 7177 </w:instrText>
          </w:r>
          <w:r>
            <w:fldChar w:fldCharType="separate"/>
          </w:r>
          <w:r w:rsidR="00073D82">
            <w:rPr>
              <w:noProof/>
            </w:rPr>
            <w:t>(EasyWorkNet, 2019)</w:t>
          </w:r>
          <w:r>
            <w:fldChar w:fldCharType="end"/>
          </w:r>
        </w:sdtContent>
      </w:sdt>
      <w:r>
        <w:t>. Thus, it is important for all the key stakeholders to have a good communication system.</w:t>
      </w:r>
    </w:p>
    <w:p w14:paraId="3CD77A31" w14:textId="38F1F643" w:rsidR="00CC3AB9" w:rsidRDefault="00CC3AB9" w:rsidP="002667C9">
      <w:pPr>
        <w:rPr>
          <w:ins w:id="43" w:author="Dr. Suné van der Linde" w:date="2021-04-08T11:01:00Z"/>
        </w:rPr>
      </w:pPr>
      <w:ins w:id="44" w:author="Dr. Suné van der Linde" w:date="2021-04-08T10:58:00Z">
        <w:r>
          <w:t>Th</w:t>
        </w:r>
      </w:ins>
      <w:ins w:id="45" w:author="Dr. Suné van der Linde" w:date="2021-04-08T11:02:00Z">
        <w:r w:rsidR="00373311">
          <w:t>e</w:t>
        </w:r>
      </w:ins>
      <w:ins w:id="46" w:author="Dr. Suné van der Linde" w:date="2021-04-08T10:59:00Z">
        <w:r>
          <w:t xml:space="preserve"> </w:t>
        </w:r>
      </w:ins>
      <w:ins w:id="47" w:author="Dr. Suné van der Linde" w:date="2021-04-08T11:00:00Z">
        <w:r w:rsidR="00373311">
          <w:t xml:space="preserve">goal of this </w:t>
        </w:r>
      </w:ins>
      <w:ins w:id="48" w:author="Dr. Suné van der Linde" w:date="2021-04-08T10:59:00Z">
        <w:r>
          <w:t xml:space="preserve">study </w:t>
        </w:r>
      </w:ins>
      <w:ins w:id="49" w:author="Dr. Suné van der Linde" w:date="2021-04-08T11:00:00Z">
        <w:r w:rsidR="00373311">
          <w:t>is to</w:t>
        </w:r>
      </w:ins>
      <w:ins w:id="50" w:author="Dr. Suné van der Linde" w:date="2021-04-08T10:59:00Z">
        <w:r w:rsidR="00373311">
          <w:t xml:space="preserve"> develop a communication system that can be used</w:t>
        </w:r>
      </w:ins>
      <w:ins w:id="51" w:author="Dr. Suné van der Linde" w:date="2021-04-08T11:00:00Z">
        <w:r w:rsidR="00373311">
          <w:t xml:space="preserve"> to enhance communication between developers and management at a South African software development company.</w:t>
        </w:r>
      </w:ins>
      <w:ins w:id="52" w:author="Dr. Suné van der Linde" w:date="2021-04-08T11:01:00Z">
        <w:r w:rsidR="00373311">
          <w:t xml:space="preserve"> The system will … ?</w:t>
        </w:r>
      </w:ins>
    </w:p>
    <w:p w14:paraId="171B4775" w14:textId="0C9108C8" w:rsidR="00373311" w:rsidRDefault="00373311" w:rsidP="002667C9">
      <w:pPr>
        <w:rPr>
          <w:ins w:id="53" w:author="Dr. Suné van der Linde" w:date="2021-04-08T11:01:00Z"/>
        </w:rPr>
      </w:pPr>
    </w:p>
    <w:p w14:paraId="330A99C1" w14:textId="69FDF41D" w:rsidR="00373311" w:rsidRDefault="00373311" w:rsidP="002667C9">
      <w:pPr>
        <w:rPr>
          <w:ins w:id="54" w:author="Dr. Suné van der Linde" w:date="2021-04-08T10:58:00Z"/>
        </w:rPr>
      </w:pPr>
      <w:ins w:id="55" w:author="Dr. Suné van der Linde" w:date="2021-04-08T11:01:00Z">
        <w:r>
          <w:t>In the next section</w:t>
        </w:r>
      </w:ins>
      <w:ins w:id="56" w:author="Dr. Suné van der Linde" w:date="2021-04-08T11:04:00Z">
        <w:r>
          <w:t>, the background of the research will be discussed.</w:t>
        </w:r>
      </w:ins>
    </w:p>
    <w:p w14:paraId="5243EDC4" w14:textId="77777777" w:rsidR="00CC3AB9" w:rsidRDefault="00CC3AB9" w:rsidP="002667C9"/>
    <w:p w14:paraId="3B2F8147" w14:textId="0BF5F250" w:rsidR="00E32C16" w:rsidRDefault="00B962A7" w:rsidP="00B962A7">
      <w:pPr>
        <w:jc w:val="both"/>
      </w:pPr>
      <w:r w:rsidRPr="004961D7">
        <w:rPr>
          <w:b/>
          <w:bCs/>
        </w:rPr>
        <w:t>Keywords:</w:t>
      </w:r>
      <w:r>
        <w:t xml:space="preserve"> design science research, productivity, communication, agile software development. </w:t>
      </w:r>
    </w:p>
    <w:p w14:paraId="755DA8C6" w14:textId="2520993C" w:rsidR="00B962A7" w:rsidRDefault="00B962A7" w:rsidP="00B962A7">
      <w:pPr>
        <w:jc w:val="both"/>
      </w:pPr>
    </w:p>
    <w:p w14:paraId="37485940" w14:textId="5731D334" w:rsidR="00373311" w:rsidRDefault="00373311" w:rsidP="009A1AAE">
      <w:pPr>
        <w:pStyle w:val="Heading1"/>
        <w:numPr>
          <w:ilvl w:val="0"/>
          <w:numId w:val="5"/>
        </w:numPr>
        <w:rPr>
          <w:ins w:id="57" w:author="Dr. Suné van der Linde" w:date="2021-04-08T11:03:00Z"/>
        </w:rPr>
      </w:pPr>
      <w:bookmarkStart w:id="58" w:name="_Toc68717325"/>
      <w:ins w:id="59" w:author="Dr. Suné van der Linde" w:date="2021-04-08T11:03:00Z">
        <w:r>
          <w:t>Background to the study</w:t>
        </w:r>
      </w:ins>
    </w:p>
    <w:p w14:paraId="2D805459" w14:textId="6D4A4AC9" w:rsidR="00373311" w:rsidRPr="00373311" w:rsidRDefault="00373311" w:rsidP="00373311">
      <w:pPr>
        <w:rPr>
          <w:ins w:id="60" w:author="Dr. Suné van der Linde" w:date="2021-04-08T11:03:00Z"/>
        </w:rPr>
        <w:pPrChange w:id="61" w:author="Dr. Suné van der Linde" w:date="2021-04-08T11:03:00Z">
          <w:pPr>
            <w:pStyle w:val="Heading1"/>
            <w:numPr>
              <w:numId w:val="5"/>
            </w:numPr>
            <w:ind w:left="720" w:hanging="360"/>
          </w:pPr>
        </w:pPrChange>
      </w:pPr>
      <w:ins w:id="62" w:author="Dr. Suné van der Linde" w:date="2021-04-08T11:03:00Z">
        <w:r>
          <w:t xml:space="preserve">Gee </w:t>
        </w:r>
        <w:proofErr w:type="spellStart"/>
        <w:r>
          <w:t>hier</w:t>
        </w:r>
        <w:proofErr w:type="spellEnd"/>
        <w:r>
          <w:t xml:space="preserve"> </w:t>
        </w:r>
      </w:ins>
      <w:proofErr w:type="spellStart"/>
      <w:ins w:id="63" w:author="Dr. Suné van der Linde" w:date="2021-04-08T11:04:00Z">
        <w:r>
          <w:t>agtergrond</w:t>
        </w:r>
        <w:proofErr w:type="spellEnd"/>
        <w:r>
          <w:t xml:space="preserve"> </w:t>
        </w:r>
        <w:proofErr w:type="spellStart"/>
        <w:r>
          <w:t>oor</w:t>
        </w:r>
        <w:proofErr w:type="spellEnd"/>
        <w:r>
          <w:t xml:space="preserve"> </w:t>
        </w:r>
        <w:proofErr w:type="spellStart"/>
        <w:r>
          <w:t>julle</w:t>
        </w:r>
        <w:proofErr w:type="spellEnd"/>
        <w:r>
          <w:t xml:space="preserve"> </w:t>
        </w:r>
        <w:proofErr w:type="spellStart"/>
        <w:r>
          <w:t>maatskappy</w:t>
        </w:r>
        <w:proofErr w:type="spellEnd"/>
        <w:r>
          <w:t xml:space="preserve"> (</w:t>
        </w:r>
        <w:proofErr w:type="spellStart"/>
        <w:r>
          <w:t>jy</w:t>
        </w:r>
        <w:proofErr w:type="spellEnd"/>
        <w:r>
          <w:t xml:space="preserve"> </w:t>
        </w:r>
        <w:proofErr w:type="spellStart"/>
        <w:r>
          <w:t>hoef</w:t>
        </w:r>
        <w:proofErr w:type="spellEnd"/>
        <w:r>
          <w:t xml:space="preserve"> </w:t>
        </w:r>
        <w:proofErr w:type="spellStart"/>
        <w:r>
          <w:t xml:space="preserve">nie </w:t>
        </w:r>
        <w:proofErr w:type="spellEnd"/>
        <w:r>
          <w:t xml:space="preserve">name </w:t>
        </w:r>
        <w:proofErr w:type="spellStart"/>
        <w:r>
          <w:t>te</w:t>
        </w:r>
        <w:proofErr w:type="spellEnd"/>
        <w:r>
          <w:t xml:space="preserve"> </w:t>
        </w:r>
        <w:proofErr w:type="spellStart"/>
        <w:r>
          <w:t>noem</w:t>
        </w:r>
        <w:proofErr w:type="spellEnd"/>
        <w:r>
          <w:t xml:space="preserve"> </w:t>
        </w:r>
        <w:proofErr w:type="spellStart"/>
        <w:r>
          <w:t>nie</w:t>
        </w:r>
        <w:proofErr w:type="spellEnd"/>
        <w:r>
          <w:t xml:space="preserve">) </w:t>
        </w:r>
        <w:proofErr w:type="spellStart"/>
        <w:r>
          <w:t>en</w:t>
        </w:r>
        <w:proofErr w:type="spellEnd"/>
        <w:r>
          <w:t xml:space="preserve"> die </w:t>
        </w:r>
      </w:ins>
      <w:ins w:id="64" w:author="Dr. Suné van der Linde" w:date="2021-04-08T11:03:00Z">
        <w:r>
          <w:t xml:space="preserve">proses wat </w:t>
        </w:r>
        <w:proofErr w:type="spellStart"/>
        <w:r>
          <w:t>ge</w:t>
        </w:r>
      </w:ins>
      <w:ins w:id="65" w:author="Dr. Suné van der Linde" w:date="2021-04-08T11:05:00Z">
        <w:r>
          <w:t>v</w:t>
        </w:r>
      </w:ins>
      <w:ins w:id="66" w:author="Dr. Suné van der Linde" w:date="2021-04-08T11:03:00Z">
        <w:r>
          <w:t>olg</w:t>
        </w:r>
        <w:proofErr w:type="spellEnd"/>
        <w:r>
          <w:t xml:space="preserve"> word </w:t>
        </w:r>
        <w:proofErr w:type="spellStart"/>
        <w:r>
          <w:t>wanneer</w:t>
        </w:r>
        <w:proofErr w:type="spellEnd"/>
        <w:r>
          <w:t xml:space="preserve"> </w:t>
        </w:r>
        <w:proofErr w:type="spellStart"/>
        <w:r>
          <w:t>daar</w:t>
        </w:r>
        <w:proofErr w:type="spellEnd"/>
        <w:r>
          <w:t xml:space="preserve"> develop word, </w:t>
        </w:r>
        <w:proofErr w:type="spellStart"/>
        <w:r>
          <w:t>en</w:t>
        </w:r>
        <w:proofErr w:type="spellEnd"/>
        <w:r>
          <w:t xml:space="preserve"> highlight die importance </w:t>
        </w:r>
        <w:proofErr w:type="spellStart"/>
        <w:r>
          <w:t>dat</w:t>
        </w:r>
        <w:proofErr w:type="spellEnd"/>
        <w:r>
          <w:t xml:space="preserve"> die communication </w:t>
        </w:r>
        <w:proofErr w:type="spellStart"/>
        <w:r>
          <w:t>goed</w:t>
        </w:r>
        <w:proofErr w:type="spellEnd"/>
        <w:r>
          <w:t xml:space="preserve"> is want </w:t>
        </w:r>
        <w:proofErr w:type="spellStart"/>
        <w:r>
          <w:t>dit</w:t>
        </w:r>
        <w:proofErr w:type="spellEnd"/>
        <w:r>
          <w:t xml:space="preserve"> </w:t>
        </w:r>
        <w:proofErr w:type="spellStart"/>
        <w:r>
          <w:t>spaar</w:t>
        </w:r>
        <w:proofErr w:type="spellEnd"/>
        <w:r>
          <w:t xml:space="preserve"> </w:t>
        </w:r>
        <w:proofErr w:type="spellStart"/>
        <w:r>
          <w:t>tyd</w:t>
        </w:r>
        <w:proofErr w:type="spellEnd"/>
        <w:r>
          <w:t xml:space="preserve">, resources, </w:t>
        </w:r>
        <w:proofErr w:type="spellStart"/>
        <w:r>
          <w:t>dus</w:t>
        </w:r>
        <w:proofErr w:type="spellEnd"/>
        <w:r>
          <w:t xml:space="preserve"> geld.</w:t>
        </w:r>
      </w:ins>
    </w:p>
    <w:p w14:paraId="6F172A89" w14:textId="35812A81" w:rsidR="00B962A7" w:rsidRDefault="00B962A7" w:rsidP="009A1AAE">
      <w:pPr>
        <w:pStyle w:val="Heading1"/>
        <w:numPr>
          <w:ilvl w:val="0"/>
          <w:numId w:val="5"/>
        </w:numPr>
      </w:pPr>
      <w:r>
        <w:t>Problem statement</w:t>
      </w:r>
      <w:bookmarkEnd w:id="58"/>
    </w:p>
    <w:p w14:paraId="013AB87D" w14:textId="77777777" w:rsidR="00B962A7" w:rsidRPr="00B962A7" w:rsidRDefault="00B962A7" w:rsidP="00B962A7"/>
    <w:p w14:paraId="46E977B8" w14:textId="392B2FD6" w:rsidR="00B962A7" w:rsidRDefault="00B962A7" w:rsidP="00B962A7">
      <w:pPr>
        <w:jc w:val="both"/>
      </w:pPr>
      <w:r>
        <w:t>As programmers, we want to keep the most important tabs open but lack the number of screens needed to achieve this. We are not regularly on our phones to read messages, thus making it harder for important messages to reach the team or developer.</w:t>
      </w:r>
      <w:r w:rsidR="004F3B7D">
        <w:t xml:space="preserve"> When developers have to look at their phones</w:t>
      </w:r>
      <w:r w:rsidR="004F626F" w:rsidRPr="004F626F">
        <w:t xml:space="preserve"> periodically</w:t>
      </w:r>
      <w:r w:rsidR="004F3B7D">
        <w:t xml:space="preserve"> it lowers productivity and creativity </w:t>
      </w:r>
      <w:sdt>
        <w:sdtPr>
          <w:id w:val="1642077646"/>
          <w:citation/>
        </w:sdtPr>
        <w:sdtEndPr/>
        <w:sdtContent>
          <w:r w:rsidR="004F3B7D">
            <w:fldChar w:fldCharType="begin"/>
          </w:r>
          <w:r w:rsidR="004F3B7D">
            <w:instrText xml:space="preserve"> CITATION Jes18 \l 7177 </w:instrText>
          </w:r>
          <w:r w:rsidR="004F3B7D">
            <w:fldChar w:fldCharType="separate"/>
          </w:r>
          <w:r w:rsidR="00073D82">
            <w:rPr>
              <w:noProof/>
            </w:rPr>
            <w:t>(Schrader, 2018)</w:t>
          </w:r>
          <w:r w:rsidR="004F3B7D">
            <w:fldChar w:fldCharType="end"/>
          </w:r>
        </w:sdtContent>
      </w:sdt>
      <w:r w:rsidR="004F3B7D">
        <w:t>.</w:t>
      </w:r>
    </w:p>
    <w:p w14:paraId="05A2BB05" w14:textId="77777777" w:rsidR="00B962A7" w:rsidRDefault="00B962A7" w:rsidP="00B962A7">
      <w:pPr>
        <w:jc w:val="both"/>
      </w:pPr>
      <w:r>
        <w:t xml:space="preserve">This is common in smaller companies where they are using an </w:t>
      </w:r>
      <w:commentRangeStart w:id="67"/>
      <w:r>
        <w:t>Agile framework</w:t>
      </w:r>
      <w:commentRangeEnd w:id="67"/>
      <w:r w:rsidR="00373311">
        <w:rPr>
          <w:rStyle w:val="CommentReference"/>
        </w:rPr>
        <w:commentReference w:id="67"/>
      </w:r>
      <w:r>
        <w:t>, where the project manager is busy with meetings. Meetings are not always at the office and the scope or requirements of the project can quickly change.</w:t>
      </w:r>
    </w:p>
    <w:p w14:paraId="0D4FBBEF" w14:textId="47AAF88D" w:rsidR="00B962A7" w:rsidRDefault="00B962A7" w:rsidP="00DE0A31">
      <w:pPr>
        <w:jc w:val="both"/>
        <w:rPr>
          <w:ins w:id="68" w:author="Dr. Suné van der Linde" w:date="2021-04-08T11:06:00Z"/>
        </w:rPr>
      </w:pPr>
      <w:r>
        <w:t xml:space="preserve">With </w:t>
      </w:r>
      <w:r w:rsidR="00DE0A31">
        <w:t>an easy to access</w:t>
      </w:r>
      <w:r>
        <w:t xml:space="preserve"> </w:t>
      </w:r>
      <w:r w:rsidR="00DE0A31">
        <w:t>dashboard</w:t>
      </w:r>
      <w:r>
        <w:t xml:space="preserve">, developers can quickly look up to the </w:t>
      </w:r>
      <w:r w:rsidR="00DE0A31">
        <w:t xml:space="preserve">artifact </w:t>
      </w:r>
      <w:r>
        <w:t>and see if there are any important announcements during the day, for instance, bugs that need to be fixed as soon as possible.</w:t>
      </w:r>
    </w:p>
    <w:p w14:paraId="050E135E" w14:textId="08099DF9" w:rsidR="00373311" w:rsidRDefault="00373311" w:rsidP="00DE0A31">
      <w:pPr>
        <w:jc w:val="both"/>
        <w:rPr>
          <w:ins w:id="69" w:author="Dr. Suné van der Linde" w:date="2021-04-08T11:06:00Z"/>
        </w:rPr>
      </w:pPr>
    </w:p>
    <w:p w14:paraId="73FDFBFF" w14:textId="23A90DB2" w:rsidR="00373311" w:rsidRDefault="00373311" w:rsidP="00DE0A31">
      <w:pPr>
        <w:jc w:val="both"/>
        <w:rPr>
          <w:ins w:id="70" w:author="Dr. Suné van der Linde" w:date="2021-04-08T11:07:00Z"/>
        </w:rPr>
      </w:pPr>
      <w:ins w:id="71" w:author="Dr. Suné van der Linde" w:date="2021-04-08T11:06:00Z">
        <w:r>
          <w:t>For this reason, this study proposes to develop an artefact that will …..</w:t>
        </w:r>
      </w:ins>
    </w:p>
    <w:p w14:paraId="277F3AA2" w14:textId="608A6160" w:rsidR="00373311" w:rsidRDefault="00373311" w:rsidP="00DE0A31">
      <w:pPr>
        <w:jc w:val="both"/>
        <w:rPr>
          <w:ins w:id="72" w:author="Dr. Suné van der Linde" w:date="2021-04-08T11:07:00Z"/>
        </w:rPr>
      </w:pPr>
      <w:ins w:id="73" w:author="Dr. Suné van der Linde" w:date="2021-04-08T11:07:00Z">
        <w:r>
          <w:lastRenderedPageBreak/>
          <w:t xml:space="preserve">As </w:t>
        </w:r>
        <w:proofErr w:type="spellStart"/>
        <w:r>
          <w:t>jy</w:t>
        </w:r>
        <w:proofErr w:type="spellEnd"/>
        <w:r>
          <w:t xml:space="preserve"> </w:t>
        </w:r>
        <w:proofErr w:type="spellStart"/>
        <w:r>
          <w:t>wil</w:t>
        </w:r>
        <w:proofErr w:type="spellEnd"/>
        <w:r>
          <w:t xml:space="preserve"> </w:t>
        </w:r>
        <w:proofErr w:type="spellStart"/>
        <w:r>
          <w:t>kan</w:t>
        </w:r>
        <w:proofErr w:type="spellEnd"/>
        <w:r>
          <w:t xml:space="preserve"> </w:t>
        </w:r>
        <w:proofErr w:type="spellStart"/>
        <w:r>
          <w:t>jy</w:t>
        </w:r>
        <w:proofErr w:type="spellEnd"/>
        <w:r>
          <w:t xml:space="preserve"> research question in sit wat </w:t>
        </w:r>
        <w:proofErr w:type="spellStart"/>
        <w:r>
          <w:t>jou</w:t>
        </w:r>
        <w:proofErr w:type="spellEnd"/>
        <w:r>
          <w:t xml:space="preserve"> </w:t>
        </w:r>
        <w:proofErr w:type="spellStart"/>
        <w:r>
          <w:t>laat</w:t>
        </w:r>
        <w:proofErr w:type="spellEnd"/>
        <w:r>
          <w:t xml:space="preserve"> wonder het </w:t>
        </w:r>
        <w:proofErr w:type="spellStart"/>
        <w:r>
          <w:t>oor</w:t>
        </w:r>
        <w:proofErr w:type="spellEnd"/>
        <w:r>
          <w:t xml:space="preserve"> die problem </w:t>
        </w:r>
        <w:proofErr w:type="spellStart"/>
        <w:r>
          <w:t>en</w:t>
        </w:r>
        <w:proofErr w:type="spellEnd"/>
        <w:r>
          <w:t xml:space="preserve"> hoe </w:t>
        </w:r>
        <w:proofErr w:type="spellStart"/>
        <w:r>
          <w:t>jy</w:t>
        </w:r>
        <w:proofErr w:type="spellEnd"/>
        <w:r>
          <w:t xml:space="preserve"> </w:t>
        </w:r>
        <w:proofErr w:type="spellStart"/>
        <w:r>
          <w:t>dit</w:t>
        </w:r>
        <w:proofErr w:type="spellEnd"/>
        <w:r>
          <w:t xml:space="preserve"> </w:t>
        </w:r>
        <w:proofErr w:type="spellStart"/>
        <w:r>
          <w:t>gaan</w:t>
        </w:r>
        <w:proofErr w:type="spellEnd"/>
        <w:r>
          <w:t xml:space="preserve"> </w:t>
        </w:r>
        <w:proofErr w:type="spellStart"/>
        <w:r>
          <w:t>oplos</w:t>
        </w:r>
        <w:proofErr w:type="spellEnd"/>
        <w:r>
          <w:t xml:space="preserve"> </w:t>
        </w:r>
        <w:proofErr w:type="spellStart"/>
        <w:r>
          <w:t>bv</w:t>
        </w:r>
        <w:proofErr w:type="spellEnd"/>
        <w:r>
          <w:t>:</w:t>
        </w:r>
      </w:ins>
    </w:p>
    <w:p w14:paraId="352D8B77" w14:textId="79F7C12D" w:rsidR="00373311" w:rsidRDefault="00373311" w:rsidP="00DE0A31">
      <w:pPr>
        <w:jc w:val="both"/>
        <w:rPr>
          <w:ins w:id="74" w:author="Dr. Suné van der Linde" w:date="2021-04-08T11:07:00Z"/>
        </w:rPr>
      </w:pPr>
      <w:ins w:id="75" w:author="Dr. Suné van der Linde" w:date="2021-04-08T11:07:00Z">
        <w:r>
          <w:t xml:space="preserve">Hoe </w:t>
        </w:r>
        <w:proofErr w:type="spellStart"/>
        <w:r>
          <w:t>kan</w:t>
        </w:r>
        <w:proofErr w:type="spellEnd"/>
        <w:r>
          <w:t xml:space="preserve"> DSR help om so ‘n artefact </w:t>
        </w:r>
        <w:proofErr w:type="spellStart"/>
        <w:r>
          <w:t>te</w:t>
        </w:r>
        <w:proofErr w:type="spellEnd"/>
        <w:r>
          <w:t xml:space="preserve"> develop</w:t>
        </w:r>
      </w:ins>
      <w:ins w:id="76" w:author="Dr. Suné van der Linde" w:date="2021-04-08T11:08:00Z">
        <w:r>
          <w:t>?</w:t>
        </w:r>
      </w:ins>
    </w:p>
    <w:p w14:paraId="74CEBF8C" w14:textId="519270A1" w:rsidR="00373311" w:rsidRDefault="00373311" w:rsidP="00DE0A31">
      <w:pPr>
        <w:jc w:val="both"/>
        <w:rPr>
          <w:ins w:id="77" w:author="Dr. Suné van der Linde" w:date="2021-04-08T11:08:00Z"/>
        </w:rPr>
      </w:pPr>
      <w:proofErr w:type="spellStart"/>
      <w:ins w:id="78" w:author="Dr. Suné van der Linde" w:date="2021-04-08T11:08:00Z">
        <w:r>
          <w:t>Watter</w:t>
        </w:r>
        <w:proofErr w:type="spellEnd"/>
        <w:r>
          <w:t xml:space="preserve"> </w:t>
        </w:r>
        <w:proofErr w:type="spellStart"/>
        <w:r>
          <w:t>sagteware</w:t>
        </w:r>
        <w:proofErr w:type="spellEnd"/>
        <w:r>
          <w:t xml:space="preserve"> </w:t>
        </w:r>
        <w:proofErr w:type="spellStart"/>
        <w:r>
          <w:t>kan</w:t>
        </w:r>
        <w:proofErr w:type="spellEnd"/>
        <w:r>
          <w:t xml:space="preserve"> </w:t>
        </w:r>
        <w:proofErr w:type="spellStart"/>
        <w:r>
          <w:t>gebruik</w:t>
        </w:r>
        <w:proofErr w:type="spellEnd"/>
        <w:r>
          <w:t xml:space="preserve"> word om </w:t>
        </w:r>
        <w:proofErr w:type="spellStart"/>
        <w:r>
          <w:t>hierdie</w:t>
        </w:r>
        <w:proofErr w:type="spellEnd"/>
        <w:r>
          <w:t xml:space="preserve"> artefact </w:t>
        </w:r>
        <w:proofErr w:type="spellStart"/>
        <w:r>
          <w:t>te</w:t>
        </w:r>
        <w:proofErr w:type="spellEnd"/>
        <w:r>
          <w:t xml:space="preserve"> develop?</w:t>
        </w:r>
      </w:ins>
    </w:p>
    <w:p w14:paraId="37C693DD" w14:textId="646353CB" w:rsidR="00373311" w:rsidRDefault="00373311" w:rsidP="00DE0A31">
      <w:pPr>
        <w:jc w:val="both"/>
      </w:pPr>
      <w:proofErr w:type="spellStart"/>
      <w:ins w:id="79" w:author="Dr. Suné van der Linde" w:date="2021-04-08T11:08:00Z">
        <w:r>
          <w:t>Watter</w:t>
        </w:r>
        <w:proofErr w:type="spellEnd"/>
        <w:r>
          <w:t xml:space="preserve"> </w:t>
        </w:r>
        <w:proofErr w:type="spellStart"/>
        <w:r>
          <w:t>belangrike</w:t>
        </w:r>
        <w:proofErr w:type="spellEnd"/>
        <w:r>
          <w:t xml:space="preserve"> features </w:t>
        </w:r>
        <w:proofErr w:type="spellStart"/>
        <w:r>
          <w:t>moet</w:t>
        </w:r>
        <w:proofErr w:type="spellEnd"/>
        <w:r>
          <w:t xml:space="preserve"> in die program wees?</w:t>
        </w:r>
      </w:ins>
      <w:ins w:id="80" w:author="Dr. Suné van der Linde" w:date="2021-04-08T11:07:00Z">
        <w:r>
          <w:t xml:space="preserve"> </w:t>
        </w:r>
      </w:ins>
    </w:p>
    <w:p w14:paraId="7D0BC071" w14:textId="77777777" w:rsidR="009A1AAE" w:rsidRPr="00B962A7" w:rsidRDefault="009A1AAE" w:rsidP="00DE0A31">
      <w:pPr>
        <w:jc w:val="both"/>
      </w:pPr>
    </w:p>
    <w:p w14:paraId="29ABD8D4" w14:textId="781093C9" w:rsidR="00231F00" w:rsidRDefault="00F17A42" w:rsidP="009A1AAE">
      <w:pPr>
        <w:pStyle w:val="Heading1"/>
        <w:numPr>
          <w:ilvl w:val="0"/>
          <w:numId w:val="5"/>
        </w:numPr>
        <w:jc w:val="both"/>
      </w:pPr>
      <w:bookmarkStart w:id="81" w:name="_Toc68717326"/>
      <w:r>
        <w:t>Project description</w:t>
      </w:r>
      <w:bookmarkEnd w:id="81"/>
    </w:p>
    <w:p w14:paraId="5AE03879" w14:textId="66E354EB" w:rsidR="0015335A" w:rsidRDefault="0015335A" w:rsidP="00EF54F4">
      <w:pPr>
        <w:jc w:val="both"/>
      </w:pPr>
    </w:p>
    <w:p w14:paraId="09B71755" w14:textId="7F9268B8" w:rsidR="00173944" w:rsidRDefault="00173944" w:rsidP="00EF54F4">
      <w:pPr>
        <w:jc w:val="both"/>
      </w:pPr>
      <w:r>
        <w:t xml:space="preserve">The goal of this study is to create an artifact that will </w:t>
      </w:r>
      <w:r w:rsidR="00B1711C">
        <w:t xml:space="preserve">improve communication in a company by </w:t>
      </w:r>
      <w:r>
        <w:t>minimiz</w:t>
      </w:r>
      <w:r w:rsidR="00B1711C">
        <w:t>ing</w:t>
      </w:r>
      <w:r>
        <w:t xml:space="preserve"> the number of programs that are open on a programmer’s </w:t>
      </w:r>
      <w:r w:rsidR="00B1711C">
        <w:t xml:space="preserve">computer </w:t>
      </w:r>
      <w:r>
        <w:t xml:space="preserve">when working </w:t>
      </w:r>
      <w:r w:rsidR="00462524">
        <w:t>on a project</w:t>
      </w:r>
      <w:r>
        <w:t xml:space="preserve">. </w:t>
      </w:r>
      <w:r w:rsidR="00D9680B">
        <w:t xml:space="preserve">This study </w:t>
      </w:r>
      <w:r w:rsidR="004961D7">
        <w:t xml:space="preserve">will explore solutions to improve communication and productivity in the industry </w:t>
      </w:r>
      <w:r w:rsidR="00151EBB">
        <w:t>by using an artifact that teams can use to send or upload important information</w:t>
      </w:r>
      <w:r w:rsidR="00D9680B">
        <w:t>.</w:t>
      </w:r>
    </w:p>
    <w:p w14:paraId="4F0DA2B1" w14:textId="0F0FAAC7" w:rsidR="00F17A42" w:rsidRDefault="00D9680B" w:rsidP="00EF54F4">
      <w:pPr>
        <w:jc w:val="both"/>
      </w:pPr>
      <w:r>
        <w:t xml:space="preserve">The key concept is to have one dashboard shared between employees </w:t>
      </w:r>
      <w:r w:rsidR="00445CEF">
        <w:t>where everyone can see important information with ease</w:t>
      </w:r>
      <w:r>
        <w:t xml:space="preserve">. </w:t>
      </w:r>
      <w:r w:rsidR="00E149D9">
        <w:t>While</w:t>
      </w:r>
      <w:r w:rsidR="00B1711C">
        <w:t xml:space="preserve"> focus</w:t>
      </w:r>
      <w:r w:rsidR="00E149D9">
        <w:t>ing</w:t>
      </w:r>
      <w:r w:rsidR="00B1711C">
        <w:t xml:space="preserve"> specifically on applications that can make it easier for project managers and teams to communicate.</w:t>
      </w:r>
    </w:p>
    <w:p w14:paraId="5692893D" w14:textId="3C832F42" w:rsidR="00B1711C" w:rsidRDefault="00B1711C" w:rsidP="00EF54F4">
      <w:pPr>
        <w:jc w:val="both"/>
      </w:pPr>
    </w:p>
    <w:p w14:paraId="0FB8D491" w14:textId="77777777" w:rsidR="009A1AAE" w:rsidRDefault="009A1AAE" w:rsidP="00EF54F4">
      <w:pPr>
        <w:jc w:val="both"/>
      </w:pPr>
    </w:p>
    <w:p w14:paraId="4101834E" w14:textId="7B4F9615" w:rsidR="00B32AFC" w:rsidRDefault="00F17A42" w:rsidP="009A1AAE">
      <w:pPr>
        <w:pStyle w:val="Heading1"/>
        <w:numPr>
          <w:ilvl w:val="0"/>
          <w:numId w:val="5"/>
        </w:numPr>
        <w:jc w:val="both"/>
      </w:pPr>
      <w:bookmarkStart w:id="82" w:name="_Toc68717327"/>
      <w:r>
        <w:t>Aims and objectives of project</w:t>
      </w:r>
      <w:bookmarkEnd w:id="82"/>
    </w:p>
    <w:p w14:paraId="019D05E0" w14:textId="77777777" w:rsidR="00B32AFC" w:rsidRPr="00B32AFC" w:rsidRDefault="00B32AFC" w:rsidP="00EF54F4">
      <w:pPr>
        <w:jc w:val="both"/>
      </w:pPr>
    </w:p>
    <w:p w14:paraId="61C6F5DA" w14:textId="0AD447DA" w:rsidR="009A1AAE" w:rsidRDefault="00B32AFC" w:rsidP="00EF54F4">
      <w:pPr>
        <w:jc w:val="both"/>
      </w:pPr>
      <w:r>
        <w:t xml:space="preserve">This study </w:t>
      </w:r>
      <w:ins w:id="83" w:author="Dr. Suné van der Linde" w:date="2021-04-08T11:11:00Z">
        <w:r w:rsidR="00F54F24">
          <w:t xml:space="preserve">proposes the development of </w:t>
        </w:r>
      </w:ins>
      <w:del w:id="84" w:author="Dr. Suné van der Linde" w:date="2021-04-08T11:11:00Z">
        <w:r w:rsidDel="00F54F24">
          <w:delText xml:space="preserve">is aimed to design </w:delText>
        </w:r>
      </w:del>
      <w:r w:rsidR="00A862E0">
        <w:t xml:space="preserve">a </w:t>
      </w:r>
      <w:ins w:id="85" w:author="Dr. Suné van der Linde" w:date="2021-04-08T11:11:00Z">
        <w:r w:rsidR="00F54F24">
          <w:t xml:space="preserve">communication </w:t>
        </w:r>
      </w:ins>
      <w:r w:rsidR="00A862E0">
        <w:t>dashboard that can easily be viewed in an office</w:t>
      </w:r>
      <w:ins w:id="86" w:author="Dr. Suné van der Linde" w:date="2021-04-08T11:11:00Z">
        <w:r w:rsidR="00F54F24">
          <w:t xml:space="preserve"> by all employees to</w:t>
        </w:r>
      </w:ins>
      <w:ins w:id="87" w:author="Dr. Suné van der Linde" w:date="2021-04-08T11:12:00Z">
        <w:r w:rsidR="00F54F24">
          <w:t xml:space="preserve"> allow easy access to important communication regarding specific software development projects</w:t>
        </w:r>
      </w:ins>
      <w:r w:rsidR="00A862E0">
        <w:t>.</w:t>
      </w:r>
      <w:ins w:id="88" w:author="Dr. Suné van der Linde" w:date="2021-04-08T11:13:00Z">
        <w:r w:rsidR="00F54F24">
          <w:t xml:space="preserve"> The primary and secondary objectives for the study are provided next. </w:t>
        </w:r>
      </w:ins>
      <w:r w:rsidR="00A862E0">
        <w:t xml:space="preserve"> </w:t>
      </w:r>
      <w:commentRangeStart w:id="89"/>
      <w:r>
        <w:t xml:space="preserve">According to </w:t>
      </w:r>
      <w:commentRangeStart w:id="90"/>
      <w:proofErr w:type="spellStart"/>
      <w:r>
        <w:t>Syndicode</w:t>
      </w:r>
      <w:proofErr w:type="spellEnd"/>
      <w:r>
        <w:t xml:space="preserve"> </w:t>
      </w:r>
      <w:sdt>
        <w:sdtPr>
          <w:id w:val="-277422445"/>
          <w:citation/>
        </w:sdtPr>
        <w:sdtEndPr/>
        <w:sdtContent>
          <w:r>
            <w:fldChar w:fldCharType="begin"/>
          </w:r>
          <w:r>
            <w:instrText xml:space="preserve"> CITATION Syn17 \l 7177 </w:instrText>
          </w:r>
          <w:r>
            <w:fldChar w:fldCharType="separate"/>
          </w:r>
          <w:r w:rsidR="00073D82">
            <w:rPr>
              <w:noProof/>
            </w:rPr>
            <w:t>(Team, 2017)</w:t>
          </w:r>
          <w:r>
            <w:fldChar w:fldCharType="end"/>
          </w:r>
        </w:sdtContent>
      </w:sdt>
      <w:commentRangeEnd w:id="90"/>
      <w:r w:rsidR="00F54F24">
        <w:rPr>
          <w:rStyle w:val="CommentReference"/>
        </w:rPr>
        <w:commentReference w:id="90"/>
      </w:r>
      <w:r w:rsidR="00A862E0">
        <w:t>,</w:t>
      </w:r>
      <w:r>
        <w:t xml:space="preserve"> the </w:t>
      </w:r>
      <w:r w:rsidR="00A862E0">
        <w:t>most used</w:t>
      </w:r>
      <w:r>
        <w:t xml:space="preserve"> web applications for companies include Google Analytics, Slack, HubSpot</w:t>
      </w:r>
      <w:r w:rsidR="00530A04">
        <w:t>,</w:t>
      </w:r>
      <w:r>
        <w:t xml:space="preserve"> and Trello to name a few.</w:t>
      </w:r>
      <w:r w:rsidR="00A862E0">
        <w:t xml:space="preserve"> Thus, </w:t>
      </w:r>
      <w:r w:rsidR="00E149D9">
        <w:t>it</w:t>
      </w:r>
      <w:r w:rsidR="00A862E0">
        <w:t xml:space="preserve"> can easily </w:t>
      </w:r>
      <w:r w:rsidR="00E149D9">
        <w:t xml:space="preserve">be identified </w:t>
      </w:r>
      <w:r w:rsidR="00A862E0">
        <w:t>what</w:t>
      </w:r>
      <w:r w:rsidR="00CE771F">
        <w:t xml:space="preserve"> type of</w:t>
      </w:r>
      <w:r w:rsidR="00A862E0">
        <w:t xml:space="preserve"> applications are most common in the working environment.</w:t>
      </w:r>
      <w:commentRangeEnd w:id="89"/>
      <w:r w:rsidR="00F54F24">
        <w:rPr>
          <w:rStyle w:val="CommentReference"/>
        </w:rPr>
        <w:commentReference w:id="89"/>
      </w:r>
    </w:p>
    <w:p w14:paraId="18050C70" w14:textId="77777777" w:rsidR="009A1AAE" w:rsidRDefault="009A1AAE" w:rsidP="00EF54F4">
      <w:pPr>
        <w:jc w:val="both"/>
      </w:pPr>
    </w:p>
    <w:p w14:paraId="0ACA7C82" w14:textId="0F69B8B2" w:rsidR="009A1AAE" w:rsidDel="00F54F24" w:rsidRDefault="000054DE" w:rsidP="009A1AAE">
      <w:pPr>
        <w:pStyle w:val="Heading2"/>
        <w:numPr>
          <w:ilvl w:val="1"/>
          <w:numId w:val="5"/>
        </w:numPr>
        <w:jc w:val="both"/>
        <w:rPr>
          <w:del w:id="91" w:author="Dr. Suné van der Linde" w:date="2021-04-08T11:15:00Z"/>
        </w:rPr>
      </w:pPr>
      <w:bookmarkStart w:id="92" w:name="_Toc68717328"/>
      <w:r>
        <w:t>Primary objective</w:t>
      </w:r>
      <w:bookmarkEnd w:id="92"/>
    </w:p>
    <w:p w14:paraId="65DF31C5" w14:textId="77777777" w:rsidR="009A1AAE" w:rsidRPr="009A1AAE" w:rsidRDefault="009A1AAE" w:rsidP="009A1AAE">
      <w:pPr>
        <w:pStyle w:val="Heading2"/>
        <w:numPr>
          <w:ilvl w:val="1"/>
          <w:numId w:val="5"/>
        </w:numPr>
        <w:jc w:val="both"/>
        <w:pPrChange w:id="93" w:author="Dr. Suné van der Linde" w:date="2021-04-08T11:15:00Z">
          <w:pPr/>
        </w:pPrChange>
      </w:pPr>
    </w:p>
    <w:p w14:paraId="32B00634" w14:textId="4CA0E401" w:rsidR="000054DE" w:rsidDel="00F54F24" w:rsidRDefault="000054DE" w:rsidP="00EF54F4">
      <w:pPr>
        <w:jc w:val="both"/>
        <w:rPr>
          <w:del w:id="94" w:author="Dr. Suné van der Linde" w:date="2021-04-08T11:15:00Z"/>
        </w:rPr>
      </w:pPr>
      <w:r>
        <w:t>To de</w:t>
      </w:r>
      <w:ins w:id="95" w:author="Dr. Suné van der Linde" w:date="2021-04-08T11:13:00Z">
        <w:r w:rsidR="00F54F24">
          <w:t xml:space="preserve">velop </w:t>
        </w:r>
      </w:ins>
      <w:del w:id="96" w:author="Dr. Suné van der Linde" w:date="2021-04-08T11:13:00Z">
        <w:r w:rsidDel="00F54F24">
          <w:delText xml:space="preserve">sign </w:delText>
        </w:r>
      </w:del>
      <w:r>
        <w:t xml:space="preserve">a </w:t>
      </w:r>
      <w:ins w:id="97" w:author="Dr. Suné van der Linde" w:date="2021-04-08T11:13:00Z">
        <w:r w:rsidR="00F54F24">
          <w:t>communication?</w:t>
        </w:r>
      </w:ins>
      <w:ins w:id="98" w:author="Dr. Suné van der Linde" w:date="2021-04-08T11:14:00Z">
        <w:r w:rsidR="00F54F24">
          <w:t xml:space="preserve"> </w:t>
        </w:r>
      </w:ins>
      <w:r>
        <w:t xml:space="preserve">dashboard for </w:t>
      </w:r>
      <w:ins w:id="99" w:author="Dr. Suné van der Linde" w:date="2021-04-08T11:14:00Z">
        <w:r w:rsidR="00F54F24">
          <w:t>a South African software development company that allows for easy access to important communication relating to specific projects.</w:t>
        </w:r>
      </w:ins>
      <w:del w:id="100" w:author="Dr. Suné van der Linde" w:date="2021-04-08T11:14:00Z">
        <w:r w:rsidDel="00F54F24">
          <w:delText>companies with all</w:delText>
        </w:r>
        <w:r w:rsidR="00CE771F" w:rsidDel="00F54F24">
          <w:delText xml:space="preserve"> of</w:delText>
        </w:r>
        <w:r w:rsidDel="00F54F24">
          <w:delText xml:space="preserve"> the</w:delText>
        </w:r>
        <w:r w:rsidR="00CE771F" w:rsidDel="00F54F24">
          <w:delText xml:space="preserve"> most</w:delText>
        </w:r>
        <w:r w:rsidDel="00F54F24">
          <w:delText xml:space="preserve"> </w:delText>
        </w:r>
        <w:r w:rsidR="00897392" w:rsidDel="00F54F24">
          <w:delText>important information o</w:delText>
        </w:r>
        <w:r w:rsidR="00E149D9" w:rsidDel="00F54F24">
          <w:delText>n</w:delText>
        </w:r>
        <w:r w:rsidR="00897392" w:rsidDel="00F54F24">
          <w:delText xml:space="preserve"> </w:delText>
        </w:r>
        <w:r w:rsidR="00CE771F" w:rsidDel="00F54F24">
          <w:delText>their projects.</w:delText>
        </w:r>
      </w:del>
    </w:p>
    <w:p w14:paraId="1207C9BB" w14:textId="77777777" w:rsidR="00CF19A2" w:rsidRDefault="00CF19A2" w:rsidP="00EF54F4">
      <w:pPr>
        <w:jc w:val="both"/>
      </w:pPr>
    </w:p>
    <w:p w14:paraId="1E6C4241" w14:textId="3D801E40" w:rsidR="009A1AAE" w:rsidRDefault="00897392" w:rsidP="009A1AAE">
      <w:pPr>
        <w:pStyle w:val="Heading2"/>
        <w:numPr>
          <w:ilvl w:val="1"/>
          <w:numId w:val="5"/>
        </w:numPr>
        <w:jc w:val="both"/>
        <w:rPr>
          <w:ins w:id="101" w:author="Dr. Suné van der Linde" w:date="2021-04-08T11:17:00Z"/>
        </w:rPr>
      </w:pPr>
      <w:bookmarkStart w:id="102" w:name="_Toc68717329"/>
      <w:r>
        <w:t>Second</w:t>
      </w:r>
      <w:ins w:id="103" w:author="Dr. Suné van der Linde" w:date="2021-04-08T11:15:00Z">
        <w:r w:rsidR="00F54F24">
          <w:t>ary</w:t>
        </w:r>
      </w:ins>
      <w:r>
        <w:t xml:space="preserve"> objective</w:t>
      </w:r>
      <w:bookmarkEnd w:id="102"/>
      <w:ins w:id="104" w:author="Dr. Suné van der Linde" w:date="2021-04-08T11:15:00Z">
        <w:r w:rsidR="00F54F24">
          <w:t>s</w:t>
        </w:r>
      </w:ins>
      <w:del w:id="105" w:author="Dr. Suné van der Linde" w:date="2021-04-08T11:15:00Z">
        <w:r w:rsidDel="00F54F24">
          <w:delText xml:space="preserve"> </w:delText>
        </w:r>
      </w:del>
    </w:p>
    <w:p w14:paraId="77156313" w14:textId="50C80E13" w:rsidR="00F54F24" w:rsidRPr="00F54F24" w:rsidRDefault="00F54F24" w:rsidP="00F54F24">
      <w:pPr>
        <w:pPrChange w:id="106" w:author="Dr. Suné van der Linde" w:date="2021-04-08T11:17:00Z">
          <w:pPr>
            <w:pStyle w:val="Heading2"/>
            <w:numPr>
              <w:ilvl w:val="1"/>
              <w:numId w:val="5"/>
            </w:numPr>
            <w:ind w:left="750" w:hanging="390"/>
            <w:jc w:val="both"/>
          </w:pPr>
        </w:pPrChange>
      </w:pPr>
      <w:ins w:id="107" w:author="Dr. Suné van der Linde" w:date="2021-04-08T11:17:00Z">
        <w:r>
          <w:t>Secondary objectives can be divided into theoretical and empirical objectives:</w:t>
        </w:r>
      </w:ins>
    </w:p>
    <w:p w14:paraId="447896CB" w14:textId="49076308" w:rsidR="00016BEF" w:rsidRDefault="009A1AAE" w:rsidP="009A1AAE">
      <w:pPr>
        <w:pStyle w:val="Heading3"/>
        <w:ind w:left="360" w:firstLine="360"/>
        <w:jc w:val="both"/>
      </w:pPr>
      <w:bookmarkStart w:id="108" w:name="_Toc68717330"/>
      <w:r>
        <w:t xml:space="preserve">4.2.1 </w:t>
      </w:r>
      <w:r w:rsidR="00CE771F">
        <w:t>Theoretical objects</w:t>
      </w:r>
      <w:bookmarkEnd w:id="108"/>
    </w:p>
    <w:p w14:paraId="3AFE8B4A" w14:textId="2A51DB34" w:rsidR="00CE771F" w:rsidRDefault="00F54F24" w:rsidP="009A1AAE">
      <w:pPr>
        <w:pStyle w:val="ListParagraph"/>
        <w:numPr>
          <w:ilvl w:val="0"/>
          <w:numId w:val="2"/>
        </w:numPr>
        <w:ind w:left="1440"/>
        <w:jc w:val="both"/>
      </w:pPr>
      <w:ins w:id="109" w:author="Dr. Suné van der Linde" w:date="2021-04-08T11:18:00Z">
        <w:r>
          <w:t>To gain</w:t>
        </w:r>
      </w:ins>
      <w:del w:id="110" w:author="Dr. Suné van der Linde" w:date="2021-04-08T11:18:00Z">
        <w:r w:rsidR="00CE771F" w:rsidDel="00F54F24">
          <w:delText>Develop</w:delText>
        </w:r>
      </w:del>
      <w:r w:rsidR="00CE771F">
        <w:t xml:space="preserve"> an understanding of </w:t>
      </w:r>
      <w:commentRangeStart w:id="111"/>
      <w:r w:rsidR="00CE771F">
        <w:t>Agile methodologies</w:t>
      </w:r>
      <w:commentRangeEnd w:id="111"/>
      <w:r>
        <w:rPr>
          <w:rStyle w:val="CommentReference"/>
        </w:rPr>
        <w:commentReference w:id="111"/>
      </w:r>
      <w:ins w:id="112" w:author="Dr. Suné van der Linde" w:date="2021-04-08T11:18:00Z">
        <w:r>
          <w:t>.</w:t>
        </w:r>
      </w:ins>
    </w:p>
    <w:p w14:paraId="28FEFC92" w14:textId="0702C7FC" w:rsidR="00CE771F" w:rsidRDefault="00F54F24" w:rsidP="009A1AAE">
      <w:pPr>
        <w:pStyle w:val="ListParagraph"/>
        <w:numPr>
          <w:ilvl w:val="0"/>
          <w:numId w:val="2"/>
        </w:numPr>
        <w:ind w:left="1440"/>
        <w:jc w:val="both"/>
      </w:pPr>
      <w:ins w:id="113" w:author="Dr. Suné van der Linde" w:date="2021-04-08T11:18:00Z">
        <w:r>
          <w:t>To create a shared understand</w:t>
        </w:r>
      </w:ins>
      <w:ins w:id="114" w:author="Dr. Suné van der Linde" w:date="2021-04-08T11:19:00Z">
        <w:r>
          <w:t>ing of design science research and how it can be used to guide the development of an artefact.</w:t>
        </w:r>
      </w:ins>
      <w:del w:id="115" w:author="Dr. Suné van der Linde" w:date="2021-04-08T11:18:00Z">
        <w:r w:rsidR="00CE771F" w:rsidDel="00F54F24">
          <w:delText>G</w:delText>
        </w:r>
      </w:del>
      <w:del w:id="116" w:author="Dr. Suné van der Linde" w:date="2021-04-08T11:19:00Z">
        <w:r w:rsidR="00CE771F" w:rsidDel="00F54F24">
          <w:delText>ain</w:delText>
        </w:r>
      </w:del>
      <w:r w:rsidR="00CE771F">
        <w:t xml:space="preserve"> </w:t>
      </w:r>
      <w:del w:id="117" w:author="Dr. Suné van der Linde" w:date="2021-04-08T11:19:00Z">
        <w:r w:rsidR="00CE771F" w:rsidDel="00F54F24">
          <w:delText>knowledge of design science research</w:delText>
        </w:r>
      </w:del>
    </w:p>
    <w:p w14:paraId="1C65A621" w14:textId="24C71E9A" w:rsidR="00CE771F" w:rsidRDefault="00F54F24" w:rsidP="009A1AAE">
      <w:pPr>
        <w:pStyle w:val="ListParagraph"/>
        <w:numPr>
          <w:ilvl w:val="0"/>
          <w:numId w:val="2"/>
        </w:numPr>
        <w:ind w:left="1440"/>
        <w:jc w:val="both"/>
      </w:pPr>
      <w:ins w:id="118" w:author="Dr. Suné van der Linde" w:date="2021-04-08T11:19:00Z">
        <w:r>
          <w:t xml:space="preserve">To identify </w:t>
        </w:r>
        <w:r w:rsidR="00361239">
          <w:t>commonly used web applications in industry.</w:t>
        </w:r>
      </w:ins>
      <w:del w:id="119" w:author="Dr. Suné van der Linde" w:date="2021-04-08T11:20:00Z">
        <w:r w:rsidR="00CE771F" w:rsidDel="00361239">
          <w:delText>Research most common industry web applications</w:delText>
        </w:r>
      </w:del>
    </w:p>
    <w:p w14:paraId="5B663D99" w14:textId="62B32DBC" w:rsidR="00CE771F" w:rsidRDefault="00361239" w:rsidP="009A1AAE">
      <w:pPr>
        <w:pStyle w:val="ListParagraph"/>
        <w:numPr>
          <w:ilvl w:val="0"/>
          <w:numId w:val="2"/>
        </w:numPr>
        <w:ind w:left="1440"/>
        <w:jc w:val="both"/>
      </w:pPr>
      <w:ins w:id="120" w:author="Dr. Suné van der Linde" w:date="2021-04-08T11:20:00Z">
        <w:r>
          <w:lastRenderedPageBreak/>
          <w:t xml:space="preserve">To establish whether there is a need </w:t>
        </w:r>
      </w:ins>
      <w:del w:id="121" w:author="Dr. Suné van der Linde" w:date="2021-04-08T11:20:00Z">
        <w:r w:rsidR="00CE771F" w:rsidDel="00361239">
          <w:delText xml:space="preserve">Research the need </w:delText>
        </w:r>
      </w:del>
      <w:r w:rsidR="00CE771F">
        <w:t xml:space="preserve">for </w:t>
      </w:r>
      <w:ins w:id="122" w:author="Dr. Suné van der Linde" w:date="2021-04-08T11:20:00Z">
        <w:r>
          <w:t xml:space="preserve">communication </w:t>
        </w:r>
      </w:ins>
      <w:r w:rsidR="00CE771F">
        <w:t xml:space="preserve">dashboards in the </w:t>
      </w:r>
      <w:ins w:id="123" w:author="Dr. Suné van der Linde" w:date="2021-04-08T11:20:00Z">
        <w:r>
          <w:t xml:space="preserve">software development </w:t>
        </w:r>
      </w:ins>
      <w:r w:rsidR="00CE771F">
        <w:t>industry</w:t>
      </w:r>
      <w:ins w:id="124" w:author="Dr. Suné van der Linde" w:date="2021-04-08T11:20:00Z">
        <w:r>
          <w:t>.</w:t>
        </w:r>
      </w:ins>
    </w:p>
    <w:p w14:paraId="45A082E4" w14:textId="1FBA8136" w:rsidR="00CE771F" w:rsidRDefault="009A1AAE" w:rsidP="009A1AAE">
      <w:pPr>
        <w:pStyle w:val="Heading3"/>
        <w:ind w:left="360" w:firstLine="360"/>
        <w:jc w:val="both"/>
      </w:pPr>
      <w:bookmarkStart w:id="125" w:name="_Toc68717331"/>
      <w:r>
        <w:t>4.2.2</w:t>
      </w:r>
      <w:r w:rsidR="009202F4">
        <w:t xml:space="preserve"> </w:t>
      </w:r>
      <w:r w:rsidR="00CE771F">
        <w:t>Empirical objectives</w:t>
      </w:r>
      <w:bookmarkEnd w:id="125"/>
    </w:p>
    <w:p w14:paraId="34D8FC94" w14:textId="53076383" w:rsidR="00CE771F" w:rsidDel="00361239" w:rsidRDefault="00361239" w:rsidP="009A1AAE">
      <w:pPr>
        <w:pStyle w:val="ListParagraph"/>
        <w:numPr>
          <w:ilvl w:val="0"/>
          <w:numId w:val="3"/>
        </w:numPr>
        <w:ind w:left="1440"/>
        <w:jc w:val="both"/>
        <w:rPr>
          <w:del w:id="126" w:author="Dr. Suné van der Linde" w:date="2021-04-08T11:28:00Z"/>
        </w:rPr>
      </w:pPr>
      <w:ins w:id="127" w:author="Dr. Suné van der Linde" w:date="2021-04-08T11:22:00Z">
        <w:r>
          <w:t xml:space="preserve">To </w:t>
        </w:r>
      </w:ins>
      <w:ins w:id="128" w:author="Dr. Suné van der Linde" w:date="2021-04-08T11:23:00Z">
        <w:r>
          <w:t xml:space="preserve">collect </w:t>
        </w:r>
      </w:ins>
      <w:ins w:id="129" w:author="Dr. Suné van der Linde" w:date="2021-04-08T11:28:00Z">
        <w:r>
          <w:t xml:space="preserve">and analyse </w:t>
        </w:r>
      </w:ins>
      <w:ins w:id="130" w:author="Dr. Suné van der Linde" w:date="2021-04-08T11:27:00Z">
        <w:r>
          <w:t xml:space="preserve">qualitative </w:t>
        </w:r>
      </w:ins>
      <w:ins w:id="131" w:author="Dr. Suné van der Linde" w:date="2021-04-08T11:21:00Z">
        <w:r>
          <w:t xml:space="preserve">data in the form of interviews </w:t>
        </w:r>
      </w:ins>
      <w:ins w:id="132" w:author="Dr. Suné van der Linde" w:date="2021-04-08T11:22:00Z">
        <w:r>
          <w:t>in order to</w:t>
        </w:r>
      </w:ins>
      <w:ins w:id="133" w:author="Dr. Suné van der Linde" w:date="2021-04-08T11:28:00Z">
        <w:r>
          <w:t xml:space="preserve"> understand…</w:t>
        </w:r>
      </w:ins>
      <w:ins w:id="134" w:author="Dr. Suné van der Linde" w:date="2021-04-08T11:22:00Z">
        <w:r>
          <w:t xml:space="preserve">? </w:t>
        </w:r>
      </w:ins>
      <w:del w:id="135" w:author="Dr. Suné van der Linde" w:date="2021-04-08T11:22:00Z">
        <w:r w:rsidR="00CE771F" w:rsidDel="00361239">
          <w:delText xml:space="preserve">Conduct interviews </w:delText>
        </w:r>
      </w:del>
      <w:r w:rsidR="00CE771F">
        <w:t xml:space="preserve">with people in </w:t>
      </w:r>
      <w:ins w:id="136" w:author="Dr. Suné van der Linde" w:date="2021-04-08T11:22:00Z">
        <w:r>
          <w:t xml:space="preserve">working in </w:t>
        </w:r>
      </w:ins>
      <w:r w:rsidR="00CE771F">
        <w:t xml:space="preserve">the </w:t>
      </w:r>
      <w:ins w:id="137" w:author="Dr. Suné van der Linde" w:date="2021-04-08T11:22:00Z">
        <w:r>
          <w:t xml:space="preserve">software development </w:t>
        </w:r>
      </w:ins>
      <w:r w:rsidR="00CE771F">
        <w:t>industry</w:t>
      </w:r>
      <w:ins w:id="138" w:author="Dr. Suné van der Linde" w:date="2021-04-08T11:22:00Z">
        <w:r>
          <w:t>.</w:t>
        </w:r>
      </w:ins>
    </w:p>
    <w:p w14:paraId="172FB916" w14:textId="1D5C4EBF" w:rsidR="00CE771F" w:rsidRDefault="00CE771F" w:rsidP="00B62CD4">
      <w:pPr>
        <w:pStyle w:val="ListParagraph"/>
        <w:numPr>
          <w:ilvl w:val="0"/>
          <w:numId w:val="3"/>
        </w:numPr>
        <w:ind w:left="1440"/>
        <w:jc w:val="both"/>
      </w:pPr>
      <w:del w:id="139" w:author="Dr. Suné van der Linde" w:date="2021-04-08T11:22:00Z">
        <w:r w:rsidDel="00361239">
          <w:delText>A</w:delText>
        </w:r>
      </w:del>
      <w:del w:id="140" w:author="Dr. Suné van der Linde" w:date="2021-04-08T11:28:00Z">
        <w:r w:rsidDel="00361239">
          <w:delText xml:space="preserve">nalyse </w:delText>
        </w:r>
      </w:del>
      <w:del w:id="141" w:author="Dr. Suné van der Linde" w:date="2021-04-08T11:23:00Z">
        <w:r w:rsidDel="00361239">
          <w:delText>information given to in interviews</w:delText>
        </w:r>
      </w:del>
    </w:p>
    <w:p w14:paraId="321A16DB" w14:textId="7CAD6C07" w:rsidR="005D069C" w:rsidRDefault="00361239" w:rsidP="009A1AAE">
      <w:pPr>
        <w:pStyle w:val="ListParagraph"/>
        <w:numPr>
          <w:ilvl w:val="0"/>
          <w:numId w:val="3"/>
        </w:numPr>
        <w:ind w:left="1440"/>
        <w:jc w:val="both"/>
      </w:pPr>
      <w:ins w:id="142" w:author="Dr. Suné van der Linde" w:date="2021-04-08T11:20:00Z">
        <w:r>
          <w:t>To develop</w:t>
        </w:r>
      </w:ins>
      <w:del w:id="143" w:author="Dr. Suné van der Linde" w:date="2021-04-08T11:20:00Z">
        <w:r w:rsidR="00CE771F" w:rsidDel="00361239">
          <w:delText>Design</w:delText>
        </w:r>
      </w:del>
      <w:r w:rsidR="00CE771F">
        <w:t xml:space="preserve"> a</w:t>
      </w:r>
      <w:ins w:id="144" w:author="Dr. Suné van der Linde" w:date="2021-04-08T11:23:00Z">
        <w:r>
          <w:t xml:space="preserve"> communication</w:t>
        </w:r>
      </w:ins>
      <w:r w:rsidR="00CE771F">
        <w:t xml:space="preserve"> dashboard that will </w:t>
      </w:r>
      <w:ins w:id="145" w:author="Dr. Suné van der Linde" w:date="2021-04-08T11:24:00Z">
        <w:r>
          <w:t xml:space="preserve">provide </w:t>
        </w:r>
      </w:ins>
      <w:ins w:id="146" w:author="Dr. Suné van der Linde" w:date="2021-04-08T11:28:00Z">
        <w:r>
          <w:t>easy access</w:t>
        </w:r>
      </w:ins>
      <w:ins w:id="147" w:author="Dr. Suné van der Linde" w:date="2021-04-08T11:29:00Z">
        <w:r>
          <w:t xml:space="preserve"> </w:t>
        </w:r>
        <w:commentRangeStart w:id="148"/>
        <w:r>
          <w:t>to</w:t>
        </w:r>
        <w:commentRangeEnd w:id="148"/>
        <w:r>
          <w:rPr>
            <w:rStyle w:val="CommentReference"/>
          </w:rPr>
          <w:commentReference w:id="148"/>
        </w:r>
        <w:r>
          <w:t xml:space="preserve"> </w:t>
        </w:r>
      </w:ins>
      <w:del w:id="149" w:author="Dr. Suné van der Linde" w:date="2021-04-08T11:24:00Z">
        <w:r w:rsidR="00CE771F" w:rsidDel="00361239">
          <w:delText>improve communication</w:delText>
        </w:r>
      </w:del>
    </w:p>
    <w:p w14:paraId="43493F1C" w14:textId="77777777" w:rsidR="005D069C" w:rsidRPr="00CE771F" w:rsidRDefault="005D069C" w:rsidP="00EF54F4">
      <w:pPr>
        <w:jc w:val="both"/>
      </w:pPr>
    </w:p>
    <w:p w14:paraId="545FA257" w14:textId="799C3FF6" w:rsidR="003A033E" w:rsidRDefault="00F17A42" w:rsidP="009A1AAE">
      <w:pPr>
        <w:pStyle w:val="Heading1"/>
        <w:numPr>
          <w:ilvl w:val="0"/>
          <w:numId w:val="5"/>
        </w:numPr>
        <w:jc w:val="both"/>
      </w:pPr>
      <w:bookmarkStart w:id="150" w:name="_Toc68717332"/>
      <w:r>
        <w:t>Procedures and methods that will be used</w:t>
      </w:r>
      <w:bookmarkEnd w:id="150"/>
    </w:p>
    <w:p w14:paraId="6ABA51B5" w14:textId="54600162" w:rsidR="005D069C" w:rsidRDefault="00B62CD4" w:rsidP="00EF54F4">
      <w:pPr>
        <w:jc w:val="both"/>
        <w:rPr>
          <w:ins w:id="151" w:author="Dr. Suné van der Linde" w:date="2021-04-08T11:35:00Z"/>
        </w:rPr>
      </w:pPr>
      <w:ins w:id="152" w:author="Dr. Suné van der Linde" w:date="2021-04-08T11:35:00Z">
        <w:r>
          <w:t>This study will use X for data collection and analysis, and Y as the overall methodology guiding the development of the artefact.</w:t>
        </w:r>
      </w:ins>
    </w:p>
    <w:p w14:paraId="0221EF10" w14:textId="18860D4D" w:rsidR="00B62CD4" w:rsidRDefault="00B62CD4" w:rsidP="00B62CD4">
      <w:pPr>
        <w:pStyle w:val="ListParagraph"/>
        <w:numPr>
          <w:ilvl w:val="1"/>
          <w:numId w:val="5"/>
        </w:numPr>
        <w:jc w:val="both"/>
        <w:rPr>
          <w:ins w:id="153" w:author="Dr. Suné van der Linde" w:date="2021-04-08T11:36:00Z"/>
        </w:rPr>
      </w:pPr>
      <w:ins w:id="154" w:author="Dr. Suné van der Linde" w:date="2021-04-08T11:36:00Z">
        <w:r>
          <w:t>Data collection and analysis</w:t>
        </w:r>
      </w:ins>
    </w:p>
    <w:p w14:paraId="69B907E8" w14:textId="226F1B11" w:rsidR="00B62CD4" w:rsidRDefault="00B62CD4" w:rsidP="00B62CD4">
      <w:pPr>
        <w:pStyle w:val="ListParagraph"/>
        <w:ind w:left="750"/>
        <w:jc w:val="both"/>
        <w:rPr>
          <w:ins w:id="155" w:author="Dr. Suné van der Linde" w:date="2021-04-08T11:36:00Z"/>
        </w:rPr>
        <w:pPrChange w:id="156" w:author="Dr. Suné van der Linde" w:date="2021-04-08T11:36:00Z">
          <w:pPr>
            <w:jc w:val="both"/>
          </w:pPr>
        </w:pPrChange>
      </w:pPr>
      <w:ins w:id="157" w:author="Dr. Suné van der Linde" w:date="2021-04-08T11:36:00Z">
        <w:r>
          <w:t xml:space="preserve">Gee </w:t>
        </w:r>
        <w:proofErr w:type="spellStart"/>
        <w:r>
          <w:t>meer</w:t>
        </w:r>
        <w:proofErr w:type="spellEnd"/>
        <w:r>
          <w:t xml:space="preserve"> detail </w:t>
        </w:r>
        <w:proofErr w:type="spellStart"/>
        <w:r>
          <w:t>oor</w:t>
        </w:r>
        <w:proofErr w:type="spellEnd"/>
        <w:r>
          <w:t xml:space="preserve"> wat interviews is </w:t>
        </w:r>
        <w:proofErr w:type="spellStart"/>
        <w:r>
          <w:t>en</w:t>
        </w:r>
        <w:proofErr w:type="spellEnd"/>
        <w:r>
          <w:t xml:space="preserve"> hoe </w:t>
        </w:r>
        <w:proofErr w:type="spellStart"/>
        <w:r>
          <w:t>mens</w:t>
        </w:r>
        <w:proofErr w:type="spellEnd"/>
        <w:r>
          <w:t xml:space="preserve"> </w:t>
        </w:r>
        <w:proofErr w:type="spellStart"/>
        <w:r>
          <w:t>dit</w:t>
        </w:r>
        <w:proofErr w:type="spellEnd"/>
        <w:r>
          <w:t xml:space="preserve"> analyse –</w:t>
        </w:r>
      </w:ins>
      <w:proofErr w:type="spellStart"/>
      <w:ins w:id="158" w:author="Dr. Suné van der Linde" w:date="2021-04-08T11:37:00Z">
        <w:r>
          <w:t>kyk</w:t>
        </w:r>
        <w:proofErr w:type="spellEnd"/>
        <w:r>
          <w:t xml:space="preserve"> </w:t>
        </w:r>
        <w:proofErr w:type="spellStart"/>
        <w:r>
          <w:t>na</w:t>
        </w:r>
        <w:proofErr w:type="spellEnd"/>
        <w:r>
          <w:t xml:space="preserve"> </w:t>
        </w:r>
        <w:proofErr w:type="spellStart"/>
        <w:r>
          <w:t>partcipant</w:t>
        </w:r>
      </w:ins>
      <w:ins w:id="159" w:author="Dr. Suné van der Linde" w:date="2021-04-08T11:38:00Z">
        <w:r>
          <w:t>s</w:t>
        </w:r>
        <w:proofErr w:type="spellEnd"/>
        <w:r>
          <w:t xml:space="preserve"> – </w:t>
        </w:r>
        <w:proofErr w:type="spellStart"/>
        <w:r>
          <w:t>wie</w:t>
        </w:r>
        <w:proofErr w:type="spellEnd"/>
        <w:r>
          <w:t xml:space="preserve"> </w:t>
        </w:r>
        <w:proofErr w:type="spellStart"/>
        <w:r>
          <w:t>gaan</w:t>
        </w:r>
        <w:proofErr w:type="spellEnd"/>
        <w:r>
          <w:t xml:space="preserve"> </w:t>
        </w:r>
        <w:proofErr w:type="spellStart"/>
        <w:r>
          <w:t>jy</w:t>
        </w:r>
        <w:proofErr w:type="spellEnd"/>
        <w:r>
          <w:t xml:space="preserve"> </w:t>
        </w:r>
        <w:proofErr w:type="spellStart"/>
        <w:r>
          <w:t>vra</w:t>
        </w:r>
        <w:proofErr w:type="spellEnd"/>
        <w:r>
          <w:t xml:space="preserve">, hoe </w:t>
        </w:r>
        <w:proofErr w:type="spellStart"/>
        <w:r>
          <w:t>gaan</w:t>
        </w:r>
        <w:proofErr w:type="spellEnd"/>
        <w:r>
          <w:t xml:space="preserve"> </w:t>
        </w:r>
        <w:proofErr w:type="spellStart"/>
        <w:r>
          <w:t>jy</w:t>
        </w:r>
        <w:proofErr w:type="spellEnd"/>
        <w:r>
          <w:t xml:space="preserve"> </w:t>
        </w:r>
        <w:proofErr w:type="spellStart"/>
        <w:r>
          <w:t>hulle</w:t>
        </w:r>
        <w:proofErr w:type="spellEnd"/>
        <w:r>
          <w:t xml:space="preserve"> </w:t>
        </w:r>
        <w:proofErr w:type="spellStart"/>
        <w:r>
          <w:t>kies</w:t>
        </w:r>
        <w:proofErr w:type="spellEnd"/>
        <w:r>
          <w:t xml:space="preserve"> (</w:t>
        </w:r>
        <w:proofErr w:type="spellStart"/>
        <w:r>
          <w:t>m.a.w</w:t>
        </w:r>
        <w:proofErr w:type="spellEnd"/>
        <w:r>
          <w:t xml:space="preserve"> sampling), </w:t>
        </w:r>
      </w:ins>
      <w:ins w:id="160" w:author="Dr. Suné van der Linde" w:date="2021-04-08T11:36:00Z">
        <w:r>
          <w:t xml:space="preserve"> </w:t>
        </w:r>
        <w:proofErr w:type="spellStart"/>
        <w:r>
          <w:t>jy</w:t>
        </w:r>
        <w:proofErr w:type="spellEnd"/>
        <w:r>
          <w:t xml:space="preserve"> </w:t>
        </w:r>
        <w:proofErr w:type="spellStart"/>
        <w:r>
          <w:t>kan</w:t>
        </w:r>
        <w:proofErr w:type="spellEnd"/>
        <w:r>
          <w:t xml:space="preserve"> </w:t>
        </w:r>
        <w:proofErr w:type="spellStart"/>
        <w:r>
          <w:t>kyk</w:t>
        </w:r>
        <w:proofErr w:type="spellEnd"/>
        <w:r>
          <w:t xml:space="preserve"> </w:t>
        </w:r>
        <w:proofErr w:type="spellStart"/>
        <w:r>
          <w:t>na</w:t>
        </w:r>
        <w:proofErr w:type="spellEnd"/>
        <w:r>
          <w:t xml:space="preserve"> coding van Zang &amp; </w:t>
        </w:r>
        <w:proofErr w:type="spellStart"/>
        <w:r>
          <w:t>Wildemuth</w:t>
        </w:r>
      </w:ins>
      <w:proofErr w:type="spellEnd"/>
      <w:ins w:id="161" w:author="Dr. Suné van der Linde" w:date="2021-04-08T11:38:00Z">
        <w:r>
          <w:t xml:space="preserve"> </w:t>
        </w:r>
        <w:proofErr w:type="spellStart"/>
        <w:r>
          <w:t>vir</w:t>
        </w:r>
        <w:proofErr w:type="spellEnd"/>
        <w:r>
          <w:t xml:space="preserve"> </w:t>
        </w:r>
        <w:proofErr w:type="spellStart"/>
        <w:r>
          <w:t>analise</w:t>
        </w:r>
        <w:proofErr w:type="spellEnd"/>
        <w:r>
          <w:t>.</w:t>
        </w:r>
      </w:ins>
    </w:p>
    <w:p w14:paraId="1CF60699" w14:textId="6A246CC5" w:rsidR="00B62CD4" w:rsidRDefault="00B62CD4" w:rsidP="00B62CD4">
      <w:pPr>
        <w:pStyle w:val="ListParagraph"/>
        <w:numPr>
          <w:ilvl w:val="1"/>
          <w:numId w:val="5"/>
        </w:numPr>
        <w:jc w:val="both"/>
        <w:rPr>
          <w:ins w:id="162" w:author="Dr. Suné van der Linde" w:date="2021-04-08T11:35:00Z"/>
        </w:rPr>
        <w:pPrChange w:id="163" w:author="Dr. Suné van der Linde" w:date="2021-04-08T11:36:00Z">
          <w:pPr>
            <w:jc w:val="both"/>
          </w:pPr>
        </w:pPrChange>
      </w:pPr>
      <w:proofErr w:type="spellStart"/>
      <w:ins w:id="164" w:author="Dr. Suné van der Linde" w:date="2021-04-08T11:36:00Z">
        <w:r>
          <w:t>Methodlogy</w:t>
        </w:r>
      </w:ins>
      <w:proofErr w:type="spellEnd"/>
    </w:p>
    <w:p w14:paraId="3520416A" w14:textId="398F65B7" w:rsidR="00B62CD4" w:rsidRDefault="00B62CD4" w:rsidP="00EF54F4">
      <w:pPr>
        <w:jc w:val="both"/>
        <w:rPr>
          <w:ins w:id="165" w:author="Dr. Suné van der Linde" w:date="2021-04-08T11:37:00Z"/>
        </w:rPr>
      </w:pPr>
      <w:proofErr w:type="spellStart"/>
      <w:ins w:id="166" w:author="Dr. Suné van der Linde" w:date="2021-04-08T11:37:00Z">
        <w:r>
          <w:t>Bespreek</w:t>
        </w:r>
        <w:proofErr w:type="spellEnd"/>
        <w:r>
          <w:t xml:space="preserve"> DSR </w:t>
        </w:r>
        <w:proofErr w:type="spellStart"/>
        <w:r>
          <w:t>hier</w:t>
        </w:r>
        <w:proofErr w:type="spellEnd"/>
      </w:ins>
    </w:p>
    <w:p w14:paraId="4D3DDE25" w14:textId="77777777" w:rsidR="00B62CD4" w:rsidRPr="005D069C" w:rsidRDefault="00B62CD4" w:rsidP="00EF54F4">
      <w:pPr>
        <w:jc w:val="both"/>
      </w:pPr>
    </w:p>
    <w:p w14:paraId="56D81FEB" w14:textId="6DE4897D" w:rsidR="00CF19A2" w:rsidRDefault="00CF19A2" w:rsidP="00EF54F4">
      <w:pPr>
        <w:jc w:val="both"/>
      </w:pPr>
      <w:r>
        <w:t>For this study, the research methodology that is most applicable is design science research.</w:t>
      </w:r>
    </w:p>
    <w:p w14:paraId="3512FF8E" w14:textId="6050948E" w:rsidR="00F17A42" w:rsidRDefault="003A033E" w:rsidP="00EF54F4">
      <w:pPr>
        <w:jc w:val="both"/>
      </w:pPr>
      <w:r>
        <w:t xml:space="preserve">According to </w:t>
      </w:r>
      <w:commentRangeStart w:id="167"/>
      <w:r w:rsidR="001A42AD" w:rsidRPr="001A42AD">
        <w:t xml:space="preserve">Vaishnavi </w:t>
      </w:r>
      <w:sdt>
        <w:sdtPr>
          <w:id w:val="-1209491329"/>
          <w:citation/>
        </w:sdtPr>
        <w:sdtEndPr/>
        <w:sdtContent>
          <w:r>
            <w:fldChar w:fldCharType="begin"/>
          </w:r>
          <w:r>
            <w:instrText xml:space="preserve"> CITATION Vij04 \l 7177 </w:instrText>
          </w:r>
          <w:r>
            <w:fldChar w:fldCharType="separate"/>
          </w:r>
          <w:r w:rsidR="00073D82">
            <w:rPr>
              <w:noProof/>
            </w:rPr>
            <w:t>(Vijay Vaishnavi, 2004)</w:t>
          </w:r>
          <w:r>
            <w:fldChar w:fldCharType="end"/>
          </w:r>
        </w:sdtContent>
      </w:sdt>
      <w:commentRangeEnd w:id="167"/>
      <w:r w:rsidR="00B62CD4">
        <w:rPr>
          <w:rStyle w:val="CommentReference"/>
        </w:rPr>
        <w:commentReference w:id="167"/>
      </w:r>
      <w:r>
        <w:t>, research methodology based on information technology is an outcome of design science. It focuses on the performance and development of artifacts, with the intention to improve an already functional artifact.</w:t>
      </w:r>
    </w:p>
    <w:p w14:paraId="6A174538" w14:textId="7B62F3CE" w:rsidR="00182967" w:rsidRDefault="003A033E" w:rsidP="00EF54F4">
      <w:pPr>
        <w:jc w:val="both"/>
      </w:pPr>
      <w:commentRangeStart w:id="168"/>
      <w:r>
        <w:t xml:space="preserve">Research in </w:t>
      </w:r>
      <w:r w:rsidR="00CF19A2">
        <w:t>this discipline</w:t>
      </w:r>
      <w:r>
        <w:t xml:space="preserve"> is seen as improving and understanding human performance</w:t>
      </w:r>
      <w:commentRangeEnd w:id="168"/>
      <w:r w:rsidR="00B62CD4">
        <w:rPr>
          <w:rStyle w:val="CommentReference"/>
        </w:rPr>
        <w:commentReference w:id="168"/>
      </w:r>
      <w:r>
        <w:t>.</w:t>
      </w:r>
    </w:p>
    <w:p w14:paraId="6437371C" w14:textId="0941AFAD" w:rsidR="009D39C8" w:rsidRDefault="00EA6F0F" w:rsidP="00EF54F4">
      <w:pPr>
        <w:jc w:val="both"/>
      </w:pPr>
      <w:r>
        <w:t>Interviews will be used in the planning phase to gather data on different companies and what applications or features they think are important and what they feel about using the system.</w:t>
      </w:r>
    </w:p>
    <w:p w14:paraId="7A13DDA7" w14:textId="01919D9D" w:rsidR="00EA6F0F" w:rsidRDefault="00B62CD4" w:rsidP="00EF54F4">
      <w:pPr>
        <w:jc w:val="both"/>
      </w:pPr>
      <w:ins w:id="169" w:author="Dr. Suné van der Linde" w:date="2021-04-08T11:33:00Z">
        <w:r>
          <w:t xml:space="preserve">Sit </w:t>
        </w:r>
        <w:proofErr w:type="spellStart"/>
        <w:r>
          <w:t>nog</w:t>
        </w:r>
        <w:proofErr w:type="spellEnd"/>
        <w:r>
          <w:t xml:space="preserve"> vet by </w:t>
        </w:r>
      </w:ins>
      <w:ins w:id="170" w:author="Dr. Suné van der Linde" w:date="2021-04-08T11:34:00Z">
        <w:r>
          <w:t>–</w:t>
        </w:r>
      </w:ins>
      <w:ins w:id="171" w:author="Dr. Suné van der Linde" w:date="2021-04-08T11:33:00Z">
        <w:r>
          <w:t xml:space="preserve"> </w:t>
        </w:r>
        <w:proofErr w:type="spellStart"/>
        <w:r>
          <w:t>ga</w:t>
        </w:r>
      </w:ins>
      <w:ins w:id="172" w:author="Dr. Suné van der Linde" w:date="2021-04-08T11:34:00Z">
        <w:r>
          <w:t>an</w:t>
        </w:r>
        <w:proofErr w:type="spellEnd"/>
        <w:r>
          <w:t xml:space="preserve"> </w:t>
        </w:r>
        <w:proofErr w:type="spellStart"/>
        <w:r>
          <w:t>kyk</w:t>
        </w:r>
        <w:proofErr w:type="spellEnd"/>
        <w:r>
          <w:t xml:space="preserve"> </w:t>
        </w:r>
        <w:proofErr w:type="spellStart"/>
        <w:r>
          <w:t>na</w:t>
        </w:r>
        <w:proofErr w:type="spellEnd"/>
        <w:r>
          <w:t xml:space="preserve"> </w:t>
        </w:r>
        <w:proofErr w:type="spellStart"/>
        <w:r>
          <w:t>Hevner</w:t>
        </w:r>
        <w:proofErr w:type="spellEnd"/>
        <w:r>
          <w:t xml:space="preserve"> e nook </w:t>
        </w:r>
        <w:proofErr w:type="spellStart"/>
        <w:r>
          <w:t>hevner</w:t>
        </w:r>
        <w:proofErr w:type="spellEnd"/>
        <w:r>
          <w:t xml:space="preserve"> </w:t>
        </w:r>
        <w:proofErr w:type="spellStart"/>
        <w:r>
          <w:t>en</w:t>
        </w:r>
        <w:proofErr w:type="spellEnd"/>
        <w:r>
          <w:t xml:space="preserve"> Chatterjee, </w:t>
        </w:r>
        <w:proofErr w:type="spellStart"/>
        <w:r>
          <w:t>peffers</w:t>
        </w:r>
      </w:ins>
      <w:proofErr w:type="spellEnd"/>
    </w:p>
    <w:p w14:paraId="0554E182" w14:textId="245BE93B" w:rsidR="009A1AAE" w:rsidRDefault="009A1AAE" w:rsidP="00EF54F4">
      <w:pPr>
        <w:jc w:val="both"/>
      </w:pPr>
    </w:p>
    <w:p w14:paraId="750F4E54" w14:textId="20F9657A" w:rsidR="009A1AAE" w:rsidRDefault="009A1AAE" w:rsidP="00EF54F4">
      <w:pPr>
        <w:jc w:val="both"/>
      </w:pPr>
    </w:p>
    <w:p w14:paraId="1AB6BABC" w14:textId="77777777" w:rsidR="009A1AAE" w:rsidRPr="00EA6F0F" w:rsidRDefault="009A1AAE" w:rsidP="00EF54F4">
      <w:pPr>
        <w:jc w:val="both"/>
      </w:pPr>
    </w:p>
    <w:p w14:paraId="1E301CAD" w14:textId="015E79E6" w:rsidR="009D39C8" w:rsidRDefault="009D39C8" w:rsidP="009A1AAE">
      <w:pPr>
        <w:pStyle w:val="Heading2"/>
        <w:numPr>
          <w:ilvl w:val="1"/>
          <w:numId w:val="5"/>
        </w:numPr>
        <w:jc w:val="both"/>
      </w:pPr>
      <w:bookmarkStart w:id="173" w:name="_Toc68717333"/>
      <w:r>
        <w:t>Process model for this research</w:t>
      </w:r>
      <w:bookmarkEnd w:id="173"/>
    </w:p>
    <w:p w14:paraId="790CF6A1" w14:textId="77777777" w:rsidR="009A1AAE" w:rsidRPr="009A1AAE" w:rsidRDefault="009A1AAE" w:rsidP="009A1AAE">
      <w:pPr>
        <w:pStyle w:val="ListParagraph"/>
      </w:pPr>
    </w:p>
    <w:p w14:paraId="1722A3A5" w14:textId="34BB869F" w:rsidR="009D39C8" w:rsidRDefault="008E50B8" w:rsidP="00EF54F4">
      <w:pPr>
        <w:jc w:val="both"/>
      </w:pPr>
      <w:r>
        <w:t xml:space="preserve">Vaishnavi and </w:t>
      </w:r>
      <w:proofErr w:type="spellStart"/>
      <w:r>
        <w:t>Keuchler</w:t>
      </w:r>
      <w:proofErr w:type="spellEnd"/>
      <w:r>
        <w:t xml:space="preserve"> </w:t>
      </w:r>
      <w:sdt>
        <w:sdtPr>
          <w:id w:val="294807349"/>
          <w:citation/>
        </w:sdtPr>
        <w:sdtEndPr/>
        <w:sdtContent>
          <w:r>
            <w:fldChar w:fldCharType="begin"/>
          </w:r>
          <w:r>
            <w:instrText xml:space="preserve"> CITATION Vij04 \l 7177 </w:instrText>
          </w:r>
          <w:r>
            <w:fldChar w:fldCharType="separate"/>
          </w:r>
          <w:r w:rsidR="00073D82">
            <w:rPr>
              <w:noProof/>
            </w:rPr>
            <w:t>(Vijay Vaishnavi, 2004)</w:t>
          </w:r>
          <w:r>
            <w:fldChar w:fldCharType="end"/>
          </w:r>
        </w:sdtContent>
      </w:sdt>
      <w:r>
        <w:t xml:space="preserve"> introduced a process model that included five steps when conducting a design science research project.</w:t>
      </w:r>
    </w:p>
    <w:p w14:paraId="54543780" w14:textId="784C04A5" w:rsidR="008E50B8" w:rsidRDefault="008E50B8" w:rsidP="00EF54F4">
      <w:pPr>
        <w:jc w:val="both"/>
      </w:pPr>
      <w:r>
        <w:t>The steps include awareness of</w:t>
      </w:r>
      <w:r w:rsidR="00530A04">
        <w:t xml:space="preserve"> the</w:t>
      </w:r>
      <w:r>
        <w:t xml:space="preserve"> problem, suggestion, development, evaluation, and conclusion</w:t>
      </w:r>
      <w:r w:rsidR="00447508">
        <w:t xml:space="preserve"> as shown in figure 1</w:t>
      </w:r>
      <w:r>
        <w:t>.</w:t>
      </w:r>
      <w:r w:rsidR="00E149D9">
        <w:t xml:space="preserve"> For this study, the Vaishnavi process model will be followed.</w:t>
      </w:r>
    </w:p>
    <w:p w14:paraId="7F040545" w14:textId="77777777" w:rsidR="00E149D9" w:rsidRDefault="00E149D9" w:rsidP="00EF54F4">
      <w:pPr>
        <w:jc w:val="both"/>
      </w:pPr>
    </w:p>
    <w:p w14:paraId="32CB7833" w14:textId="3223BD27" w:rsidR="00447508" w:rsidRDefault="00447508" w:rsidP="00EF54F4">
      <w:pPr>
        <w:jc w:val="both"/>
      </w:pPr>
      <w:r>
        <w:rPr>
          <w:noProof/>
        </w:rPr>
        <w:lastRenderedPageBreak/>
        <w:drawing>
          <wp:inline distT="0" distB="0" distL="0" distR="0" wp14:anchorId="1DEECA55" wp14:editId="25A12561">
            <wp:extent cx="4177356" cy="2828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0337" cy="2837716"/>
                    </a:xfrm>
                    <a:prstGeom prst="rect">
                      <a:avLst/>
                    </a:prstGeom>
                    <a:noFill/>
                    <a:ln>
                      <a:noFill/>
                    </a:ln>
                  </pic:spPr>
                </pic:pic>
              </a:graphicData>
            </a:graphic>
          </wp:inline>
        </w:drawing>
      </w:r>
    </w:p>
    <w:p w14:paraId="201C3C83" w14:textId="5B069345" w:rsidR="00447508" w:rsidRDefault="00447508" w:rsidP="00EF54F4">
      <w:pPr>
        <w:pStyle w:val="Caption"/>
        <w:jc w:val="both"/>
      </w:pPr>
      <w:bookmarkStart w:id="174" w:name="_Toc68386587"/>
      <w:r>
        <w:t xml:space="preserve">Figure </w:t>
      </w:r>
      <w:fldSimple w:instr=" SEQ Figure \* ARABIC ">
        <w:r w:rsidR="003F58A6">
          <w:rPr>
            <w:noProof/>
          </w:rPr>
          <w:t>1</w:t>
        </w:r>
      </w:fldSimple>
      <w:r>
        <w:t>: Vaishnavi Process Model</w:t>
      </w:r>
      <w:bookmarkEnd w:id="174"/>
      <w:sdt>
        <w:sdtPr>
          <w:id w:val="-2039260716"/>
          <w:citation/>
        </w:sdtPr>
        <w:sdtEndPr/>
        <w:sdtContent>
          <w:r w:rsidR="001A42AD">
            <w:fldChar w:fldCharType="begin"/>
          </w:r>
          <w:r w:rsidR="001A42AD">
            <w:instrText xml:space="preserve"> CITATION Vij04 \l 7177 </w:instrText>
          </w:r>
          <w:r w:rsidR="001A42AD">
            <w:fldChar w:fldCharType="separate"/>
          </w:r>
          <w:r w:rsidR="00073D82">
            <w:rPr>
              <w:noProof/>
            </w:rPr>
            <w:t xml:space="preserve"> (Vijay Vaishnavi, 2004)</w:t>
          </w:r>
          <w:r w:rsidR="001A42AD">
            <w:fldChar w:fldCharType="end"/>
          </w:r>
        </w:sdtContent>
      </w:sdt>
    </w:p>
    <w:p w14:paraId="19016388" w14:textId="0AC66EA5" w:rsidR="008E50B8" w:rsidRDefault="00B62CD4" w:rsidP="00EF54F4">
      <w:pPr>
        <w:jc w:val="both"/>
      </w:pPr>
      <w:proofErr w:type="spellStart"/>
      <w:ins w:id="175" w:author="Dr. Suné van der Linde" w:date="2021-04-08T11:33:00Z">
        <w:r>
          <w:t>Jy</w:t>
        </w:r>
        <w:proofErr w:type="spellEnd"/>
        <w:r>
          <w:t xml:space="preserve"> </w:t>
        </w:r>
        <w:proofErr w:type="spellStart"/>
        <w:r>
          <w:t>moet</w:t>
        </w:r>
        <w:proofErr w:type="spellEnd"/>
        <w:r>
          <w:t xml:space="preserve"> die </w:t>
        </w:r>
        <w:proofErr w:type="spellStart"/>
        <w:r>
          <w:t>prosesse</w:t>
        </w:r>
        <w:proofErr w:type="spellEnd"/>
        <w:r>
          <w:t xml:space="preserve"> </w:t>
        </w:r>
        <w:proofErr w:type="spellStart"/>
        <w:r>
          <w:t>beskryf</w:t>
        </w:r>
      </w:ins>
      <w:proofErr w:type="spellEnd"/>
    </w:p>
    <w:p w14:paraId="51B56578" w14:textId="77777777" w:rsidR="00EA6F0F" w:rsidRPr="009D39C8" w:rsidRDefault="00EA6F0F" w:rsidP="00EF54F4">
      <w:pPr>
        <w:jc w:val="both"/>
      </w:pPr>
    </w:p>
    <w:p w14:paraId="76BF477F" w14:textId="39E96000" w:rsidR="00F17A42" w:rsidRDefault="00F17A42" w:rsidP="009A1AAE">
      <w:pPr>
        <w:pStyle w:val="Heading1"/>
        <w:numPr>
          <w:ilvl w:val="0"/>
          <w:numId w:val="5"/>
        </w:numPr>
        <w:jc w:val="both"/>
      </w:pPr>
      <w:bookmarkStart w:id="176" w:name="_Toc68717334"/>
      <w:r>
        <w:t>Approach to project management and project plan</w:t>
      </w:r>
      <w:bookmarkEnd w:id="176"/>
    </w:p>
    <w:p w14:paraId="4914C2D5" w14:textId="77777777" w:rsidR="009A1AAE" w:rsidRPr="009A1AAE" w:rsidRDefault="009A1AAE" w:rsidP="009A1AAE"/>
    <w:p w14:paraId="50BF2AE0" w14:textId="33ED8923" w:rsidR="0030140C" w:rsidRDefault="0030140C" w:rsidP="00EF54F4">
      <w:pPr>
        <w:jc w:val="both"/>
      </w:pPr>
      <w:commentRangeStart w:id="177"/>
      <w:r>
        <w:t xml:space="preserve">For this study, an Agile framework will be used. More specific will be the SCRUM methodology. SCRUM </w:t>
      </w:r>
      <w:r w:rsidR="006002FF">
        <w:t xml:space="preserve">makes complex work transparent and easier to understand </w:t>
      </w:r>
      <w:sdt>
        <w:sdtPr>
          <w:id w:val="861705375"/>
          <w:citation/>
        </w:sdtPr>
        <w:sdtEndPr/>
        <w:sdtContent>
          <w:r w:rsidR="006002FF">
            <w:fldChar w:fldCharType="begin"/>
          </w:r>
          <w:r w:rsidR="006002FF">
            <w:instrText xml:space="preserve"> CITATION Jim20 \l 7177 </w:instrText>
          </w:r>
          <w:r w:rsidR="006002FF">
            <w:fldChar w:fldCharType="separate"/>
          </w:r>
          <w:r w:rsidR="00073D82">
            <w:rPr>
              <w:noProof/>
            </w:rPr>
            <w:t>(Campbell, 2020)</w:t>
          </w:r>
          <w:r w:rsidR="006002FF">
            <w:fldChar w:fldCharType="end"/>
          </w:r>
        </w:sdtContent>
      </w:sdt>
      <w:r w:rsidR="006002FF">
        <w:t>.</w:t>
      </w:r>
    </w:p>
    <w:p w14:paraId="66157E23" w14:textId="5F9C276E" w:rsidR="004C03CC" w:rsidRDefault="004C03CC" w:rsidP="00EF54F4">
      <w:pPr>
        <w:jc w:val="both"/>
      </w:pPr>
      <w:r>
        <w:t xml:space="preserve">This methodology was chosen because the scope can easily </w:t>
      </w:r>
      <w:r w:rsidR="00237A41">
        <w:t>change,</w:t>
      </w:r>
      <w:r>
        <w:t xml:space="preserve"> and you have constant communication with the customer</w:t>
      </w:r>
      <w:r w:rsidR="00EF54F4">
        <w:t>. This</w:t>
      </w:r>
      <w:r>
        <w:t xml:space="preserve"> increases customer </w:t>
      </w:r>
      <w:r w:rsidR="00FB1FA1">
        <w:t>satisfaction,</w:t>
      </w:r>
      <w:r>
        <w:t xml:space="preserve"> and some parts of the system can already be used as the project progresses.</w:t>
      </w:r>
    </w:p>
    <w:p w14:paraId="660C6AB3" w14:textId="5ABED59B" w:rsidR="006002FF" w:rsidRDefault="006002FF" w:rsidP="00EF54F4">
      <w:pPr>
        <w:jc w:val="both"/>
      </w:pPr>
      <w:r>
        <w:t xml:space="preserve">Each task of the project will be broken up into 2-week periods and at each start of the two weeks the project will undergo a sprint planning discussion where the backlog items will be </w:t>
      </w:r>
      <w:r w:rsidR="00E149D9">
        <w:t>prioritized,</w:t>
      </w:r>
      <w:r>
        <w:t xml:space="preserve"> and some tasks will be placed </w:t>
      </w:r>
      <w:r w:rsidR="00E149D9">
        <w:t xml:space="preserve">back </w:t>
      </w:r>
      <w:r>
        <w:t>in the sprint backlog.</w:t>
      </w:r>
    </w:p>
    <w:p w14:paraId="218A16BD" w14:textId="04AA4024" w:rsidR="006002FF" w:rsidRDefault="006002FF" w:rsidP="00EF54F4">
      <w:pPr>
        <w:jc w:val="both"/>
      </w:pPr>
      <w:r>
        <w:t>At the end of each sprint</w:t>
      </w:r>
      <w:r w:rsidR="00530A04">
        <w:t>,</w:t>
      </w:r>
      <w:r>
        <w:t xml:space="preserve"> every task should be finished and ready to be released. Each task will also undergo a “show me”, “code review”, “merge” and a “QA”. This will reduce the risk of having bugs in the artifact because there is a user acceptance test layer.</w:t>
      </w:r>
      <w:commentRangeEnd w:id="177"/>
      <w:r w:rsidR="00B62CD4">
        <w:rPr>
          <w:rStyle w:val="CommentReference"/>
        </w:rPr>
        <w:commentReference w:id="177"/>
      </w:r>
    </w:p>
    <w:p w14:paraId="126B5004" w14:textId="77777777" w:rsidR="009A1AAE" w:rsidRDefault="009A1AAE" w:rsidP="00EF54F4">
      <w:pPr>
        <w:jc w:val="both"/>
      </w:pPr>
    </w:p>
    <w:p w14:paraId="0F79DAE5" w14:textId="31E45E3A" w:rsidR="00314F92" w:rsidRDefault="00F17A42" w:rsidP="009A1AAE">
      <w:pPr>
        <w:pStyle w:val="Heading1"/>
        <w:numPr>
          <w:ilvl w:val="0"/>
          <w:numId w:val="5"/>
        </w:numPr>
        <w:jc w:val="both"/>
      </w:pPr>
      <w:bookmarkStart w:id="178" w:name="_Toc68717335"/>
      <w:commentRangeStart w:id="179"/>
      <w:r>
        <w:t>Description of development platform, resources, and environments that will be used</w:t>
      </w:r>
      <w:bookmarkEnd w:id="178"/>
    </w:p>
    <w:p w14:paraId="572F9088" w14:textId="77777777" w:rsidR="005D069C" w:rsidRPr="005D069C" w:rsidRDefault="005D069C" w:rsidP="00EF54F4">
      <w:pPr>
        <w:jc w:val="both"/>
      </w:pPr>
    </w:p>
    <w:p w14:paraId="0EFA4BE6" w14:textId="526C3250" w:rsidR="00F17A42" w:rsidRDefault="006002FF" w:rsidP="00EF54F4">
      <w:pPr>
        <w:jc w:val="both"/>
      </w:pPr>
      <w:r>
        <w:t>The artifact for this study will be a web application. According to Paul Stan</w:t>
      </w:r>
      <w:r w:rsidR="00314F92">
        <w:t xml:space="preserve">ley Software </w:t>
      </w:r>
      <w:sdt>
        <w:sdtPr>
          <w:id w:val="-991173304"/>
          <w:citation/>
        </w:sdtPr>
        <w:sdtEndPr/>
        <w:sdtContent>
          <w:r w:rsidR="00314F92">
            <w:fldChar w:fldCharType="begin"/>
          </w:r>
          <w:r w:rsidR="00314F92">
            <w:instrText xml:space="preserve"> CITATION Pau \l 7177 </w:instrText>
          </w:r>
          <w:r w:rsidR="00314F92">
            <w:fldChar w:fldCharType="separate"/>
          </w:r>
          <w:r w:rsidR="00073D82">
            <w:rPr>
              <w:noProof/>
            </w:rPr>
            <w:t>(Stanley, n.d.)</w:t>
          </w:r>
          <w:r w:rsidR="00314F92">
            <w:fldChar w:fldCharType="end"/>
          </w:r>
        </w:sdtContent>
      </w:sdt>
      <w:r w:rsidR="00314F92">
        <w:t>, there are a number of advantages to creating a web application. Users do not have to install an application because every computer has a browser. It is easy to update, and users have direct access to these updates.</w:t>
      </w:r>
    </w:p>
    <w:p w14:paraId="3D810C42" w14:textId="2DE89041" w:rsidR="00314F92" w:rsidRDefault="00314F92" w:rsidP="00EF54F4">
      <w:pPr>
        <w:jc w:val="both"/>
      </w:pPr>
      <w:r>
        <w:lastRenderedPageBreak/>
        <w:t>For the user interface, Vue.JS will be used as a binding framework</w:t>
      </w:r>
      <w:r w:rsidR="003C55AE">
        <w:t xml:space="preserve"> because </w:t>
      </w:r>
      <w:r>
        <w:t>It is easy to understand, small in terms of size</w:t>
      </w:r>
      <w:r w:rsidR="00530A04">
        <w:t>,</w:t>
      </w:r>
      <w:r>
        <w:t xml:space="preserve"> and flexible </w:t>
      </w:r>
      <w:sdt>
        <w:sdtPr>
          <w:id w:val="1034154599"/>
          <w:citation/>
        </w:sdtPr>
        <w:sdtEndPr/>
        <w:sdtContent>
          <w:r>
            <w:fldChar w:fldCharType="begin"/>
          </w:r>
          <w:r>
            <w:instrText xml:space="preserve"> CITATION Viv18 \l 7177 </w:instrText>
          </w:r>
          <w:r>
            <w:fldChar w:fldCharType="separate"/>
          </w:r>
          <w:r w:rsidR="00073D82">
            <w:rPr>
              <w:noProof/>
            </w:rPr>
            <w:t>(Vivek, 2018)</w:t>
          </w:r>
          <w:r>
            <w:fldChar w:fldCharType="end"/>
          </w:r>
        </w:sdtContent>
      </w:sdt>
      <w:r w:rsidR="00485418">
        <w:t>,</w:t>
      </w:r>
      <w:r w:rsidR="003C55AE">
        <w:t xml:space="preserve"> as well as</w:t>
      </w:r>
      <w:r>
        <w:t xml:space="preserve"> </w:t>
      </w:r>
      <w:r w:rsidR="003C55AE">
        <w:t xml:space="preserve">HTML, JavaScript, and CSS. </w:t>
      </w:r>
      <w:r>
        <w:t>For the backend Visual Studio’s Web API will be used and written in C#. The Database management system that will be used is SQL SERVER.</w:t>
      </w:r>
    </w:p>
    <w:p w14:paraId="196EF293" w14:textId="7454415F" w:rsidR="00F17A42" w:rsidRDefault="00314F92" w:rsidP="00EF54F4">
      <w:pPr>
        <w:jc w:val="both"/>
      </w:pPr>
      <w:r>
        <w:t xml:space="preserve">The database and website will be hosted </w:t>
      </w:r>
      <w:r w:rsidR="003C55AE">
        <w:t>o</w:t>
      </w:r>
      <w:r>
        <w:t>n Azure</w:t>
      </w:r>
      <w:r w:rsidR="003C55AE">
        <w:t xml:space="preserve">. </w:t>
      </w:r>
      <w:commentRangeEnd w:id="179"/>
      <w:r w:rsidR="00C82B7B">
        <w:rPr>
          <w:rStyle w:val="CommentReference"/>
        </w:rPr>
        <w:commentReference w:id="179"/>
      </w:r>
    </w:p>
    <w:p w14:paraId="5F5CCFBF" w14:textId="389FE902" w:rsidR="009A1AAE" w:rsidRDefault="009A1AAE" w:rsidP="00EF54F4">
      <w:pPr>
        <w:jc w:val="both"/>
        <w:rPr>
          <w:ins w:id="180" w:author="Dr. Suné van der Linde" w:date="2021-04-08T11:42:00Z"/>
        </w:rPr>
      </w:pPr>
    </w:p>
    <w:p w14:paraId="69BABFA6" w14:textId="7D0A23A7" w:rsidR="00C82B7B" w:rsidRDefault="00C82B7B" w:rsidP="00EF54F4">
      <w:pPr>
        <w:jc w:val="both"/>
        <w:rPr>
          <w:ins w:id="181" w:author="Dr. Suné van der Linde" w:date="2021-04-08T11:48:00Z"/>
        </w:rPr>
      </w:pPr>
      <w:proofErr w:type="spellStart"/>
      <w:ins w:id="182" w:author="Dr. Suné van der Linde" w:date="2021-04-08T11:47:00Z">
        <w:r>
          <w:t>Afdeling</w:t>
        </w:r>
        <w:proofErr w:type="spellEnd"/>
        <w:r>
          <w:t xml:space="preserve"> – Rigour &amp; Validity &amp; </w:t>
        </w:r>
      </w:ins>
      <w:ins w:id="183" w:author="Dr. Suné van der Linde" w:date="2021-04-08T11:48:00Z">
        <w:r>
          <w:t>reliability</w:t>
        </w:r>
      </w:ins>
    </w:p>
    <w:p w14:paraId="0906B9E7" w14:textId="2777EE7B" w:rsidR="00C82B7B" w:rsidRDefault="00C82B7B" w:rsidP="00EF54F4">
      <w:pPr>
        <w:jc w:val="both"/>
        <w:rPr>
          <w:ins w:id="184" w:author="Dr. Suné van der Linde" w:date="2021-04-08T11:48:00Z"/>
        </w:rPr>
      </w:pPr>
      <w:ins w:id="185" w:author="Dr. Suné van der Linde" w:date="2021-04-08T11:48:00Z">
        <w:r>
          <w:t xml:space="preserve">Guidelines </w:t>
        </w:r>
        <w:proofErr w:type="spellStart"/>
        <w:r>
          <w:t>oor</w:t>
        </w:r>
        <w:proofErr w:type="spellEnd"/>
        <w:r>
          <w:t xml:space="preserve"> DSR research</w:t>
        </w:r>
      </w:ins>
    </w:p>
    <w:p w14:paraId="3F049D41" w14:textId="2F11A5C6" w:rsidR="00C82B7B" w:rsidRDefault="00C82B7B" w:rsidP="00EF54F4">
      <w:pPr>
        <w:jc w:val="both"/>
        <w:rPr>
          <w:ins w:id="186" w:author="Dr. Suné van der Linde" w:date="2021-04-08T11:48:00Z"/>
        </w:rPr>
      </w:pPr>
    </w:p>
    <w:p w14:paraId="53116AA1" w14:textId="442F1D6D" w:rsidR="00C82B7B" w:rsidRDefault="00C82B7B" w:rsidP="00EF54F4">
      <w:pPr>
        <w:jc w:val="both"/>
        <w:rPr>
          <w:ins w:id="187" w:author="Dr. Suné van der Linde" w:date="2021-04-08T11:48:00Z"/>
        </w:rPr>
      </w:pPr>
      <w:proofErr w:type="spellStart"/>
      <w:ins w:id="188" w:author="Dr. Suné van der Linde" w:date="2021-04-08T11:48:00Z">
        <w:r>
          <w:t>Afdeling</w:t>
        </w:r>
        <w:proofErr w:type="spellEnd"/>
        <w:r>
          <w:t xml:space="preserve"> - Ethical considerations</w:t>
        </w:r>
      </w:ins>
    </w:p>
    <w:p w14:paraId="0FF810C4" w14:textId="77777777" w:rsidR="00C82B7B" w:rsidRDefault="00C82B7B" w:rsidP="00EF54F4">
      <w:pPr>
        <w:jc w:val="both"/>
        <w:rPr>
          <w:ins w:id="189" w:author="Dr. Suné van der Linde" w:date="2021-04-08T11:47:00Z"/>
        </w:rPr>
      </w:pPr>
    </w:p>
    <w:p w14:paraId="29DFB6DB" w14:textId="77777777" w:rsidR="00C82B7B" w:rsidRDefault="00C82B7B" w:rsidP="00EF54F4">
      <w:pPr>
        <w:jc w:val="both"/>
      </w:pPr>
    </w:p>
    <w:p w14:paraId="0EFCE898" w14:textId="5603269A" w:rsidR="00F17A42" w:rsidRDefault="00F17A42" w:rsidP="009A1AAE">
      <w:pPr>
        <w:pStyle w:val="Heading1"/>
        <w:numPr>
          <w:ilvl w:val="0"/>
          <w:numId w:val="5"/>
        </w:numPr>
        <w:jc w:val="both"/>
      </w:pPr>
      <w:bookmarkStart w:id="190" w:name="_Toc68717336"/>
      <w:r>
        <w:t>Provisional chapter division</w:t>
      </w:r>
      <w:bookmarkEnd w:id="190"/>
    </w:p>
    <w:p w14:paraId="51ECCE11" w14:textId="77777777" w:rsidR="009A1AAE" w:rsidRPr="009A1AAE" w:rsidRDefault="009A1AAE" w:rsidP="009A1AAE"/>
    <w:p w14:paraId="0261DE4B" w14:textId="5633CC27" w:rsidR="00F17A42" w:rsidRDefault="00F3246C" w:rsidP="00EF54F4">
      <w:pPr>
        <w:jc w:val="both"/>
      </w:pPr>
      <w:r>
        <w:t>The study will include the following chapters:</w:t>
      </w:r>
    </w:p>
    <w:p w14:paraId="1C2BE0AB" w14:textId="3EE04FAC" w:rsidR="00F3246C" w:rsidRDefault="00F3246C" w:rsidP="00EF54F4">
      <w:pPr>
        <w:pStyle w:val="Heading3"/>
        <w:jc w:val="both"/>
      </w:pPr>
      <w:bookmarkStart w:id="191" w:name="_Toc68717337"/>
      <w:r>
        <w:t>Chapter 1: Introduction</w:t>
      </w:r>
      <w:bookmarkEnd w:id="191"/>
    </w:p>
    <w:p w14:paraId="42ADE394" w14:textId="1EE5DC07" w:rsidR="00F17A42" w:rsidRDefault="00F3246C" w:rsidP="00EF54F4">
      <w:pPr>
        <w:jc w:val="both"/>
      </w:pPr>
      <w:r>
        <w:t>In this chapter the underlying problem w</w:t>
      </w:r>
      <w:r w:rsidR="000C3842">
        <w:t>ill be</w:t>
      </w:r>
      <w:r>
        <w:t xml:space="preserve"> introduced as well as the methodology and principles that is going to be used. The objectives </w:t>
      </w:r>
      <w:r w:rsidR="000C3842">
        <w:t xml:space="preserve">will be </w:t>
      </w:r>
      <w:r>
        <w:t xml:space="preserve">stated, and development platforms </w:t>
      </w:r>
      <w:r w:rsidR="000C3842">
        <w:t xml:space="preserve">will be </w:t>
      </w:r>
      <w:r>
        <w:t>noted.</w:t>
      </w:r>
    </w:p>
    <w:p w14:paraId="68AC80B7" w14:textId="1BE16D29" w:rsidR="00F3246C" w:rsidRDefault="00F3246C" w:rsidP="00EF54F4">
      <w:pPr>
        <w:pStyle w:val="Heading3"/>
        <w:jc w:val="both"/>
      </w:pPr>
      <w:bookmarkStart w:id="192" w:name="_Toc68717338"/>
      <w:r>
        <w:t>Chapter 2: Research methodology</w:t>
      </w:r>
      <w:bookmarkEnd w:id="192"/>
    </w:p>
    <w:p w14:paraId="12174153" w14:textId="77777777" w:rsidR="00F3246C" w:rsidRDefault="00F3246C" w:rsidP="00EF54F4">
      <w:pPr>
        <w:jc w:val="both"/>
      </w:pPr>
      <w:r>
        <w:t>In this chapter the research paradigm that is applicable to the study will be explained. It will also elaborate on the design science and why it was chosen for the study.</w:t>
      </w:r>
    </w:p>
    <w:p w14:paraId="322574AB" w14:textId="369E3B80" w:rsidR="00F3246C" w:rsidRDefault="00F3246C" w:rsidP="00EF54F4">
      <w:pPr>
        <w:pStyle w:val="Heading3"/>
        <w:jc w:val="both"/>
      </w:pPr>
      <w:bookmarkStart w:id="193" w:name="_Toc68717339"/>
      <w:r>
        <w:t>Chapter 3: Literature review</w:t>
      </w:r>
      <w:bookmarkEnd w:id="193"/>
      <w:r>
        <w:t xml:space="preserve"> </w:t>
      </w:r>
    </w:p>
    <w:p w14:paraId="6F5D7CE2" w14:textId="2A856523" w:rsidR="00F3246C" w:rsidRDefault="0019080B" w:rsidP="00EF54F4">
      <w:pPr>
        <w:jc w:val="both"/>
      </w:pPr>
      <w:r>
        <w:t>Existing literature will be discussed in this chapter as well as key concepts of the study.</w:t>
      </w:r>
    </w:p>
    <w:p w14:paraId="5A85B3AC" w14:textId="7E61006A" w:rsidR="0019080B" w:rsidRPr="00F3246C" w:rsidRDefault="0019080B" w:rsidP="00EF54F4">
      <w:pPr>
        <w:pStyle w:val="Heading3"/>
        <w:jc w:val="both"/>
      </w:pPr>
      <w:bookmarkStart w:id="194" w:name="_Toc68717340"/>
      <w:r>
        <w:t>Chapter 4: Data Analysis</w:t>
      </w:r>
      <w:bookmarkEnd w:id="194"/>
    </w:p>
    <w:p w14:paraId="431405D3" w14:textId="011789A2" w:rsidR="00F17A42" w:rsidRDefault="0019080B" w:rsidP="00EF54F4">
      <w:pPr>
        <w:jc w:val="both"/>
      </w:pPr>
      <w:r>
        <w:t>In this chapter data gathering techniques will be discussed and how the data will be analysed to improve the existing concept.</w:t>
      </w:r>
    </w:p>
    <w:p w14:paraId="7F07C432" w14:textId="1DC2D32C" w:rsidR="0019080B" w:rsidRDefault="0019080B" w:rsidP="00EF54F4">
      <w:pPr>
        <w:pStyle w:val="Heading3"/>
        <w:jc w:val="both"/>
      </w:pPr>
      <w:bookmarkStart w:id="195" w:name="_Toc68717341"/>
      <w:r>
        <w:t>Chapter 5: The artefact design</w:t>
      </w:r>
      <w:bookmarkEnd w:id="195"/>
      <w:r>
        <w:t xml:space="preserve"> </w:t>
      </w:r>
    </w:p>
    <w:p w14:paraId="3097DD14" w14:textId="77777777" w:rsidR="0019080B" w:rsidRDefault="0019080B" w:rsidP="00EF54F4">
      <w:pPr>
        <w:jc w:val="both"/>
      </w:pPr>
      <w:r>
        <w:t>This chapter will be used to display the dashboard artifact.</w:t>
      </w:r>
    </w:p>
    <w:p w14:paraId="14903FD6" w14:textId="77777777" w:rsidR="0019080B" w:rsidRDefault="0019080B" w:rsidP="00EF54F4">
      <w:pPr>
        <w:pStyle w:val="Heading3"/>
        <w:jc w:val="both"/>
      </w:pPr>
      <w:bookmarkStart w:id="196" w:name="_Toc68717342"/>
      <w:r>
        <w:t>Chapter 6: Conclusion</w:t>
      </w:r>
      <w:bookmarkEnd w:id="196"/>
    </w:p>
    <w:p w14:paraId="7EAD65F6" w14:textId="68D09CFC" w:rsidR="00B570DC" w:rsidRDefault="00E94A92" w:rsidP="00EF54F4">
      <w:pPr>
        <w:jc w:val="both"/>
      </w:pPr>
      <w:r>
        <w:t>This chapter will conclude and give an overview of the study.</w:t>
      </w:r>
    </w:p>
    <w:p w14:paraId="26236A82" w14:textId="788E7C27" w:rsidR="009A1AAE" w:rsidRDefault="009A1AAE" w:rsidP="00EF54F4">
      <w:pPr>
        <w:jc w:val="both"/>
      </w:pPr>
    </w:p>
    <w:p w14:paraId="0D3DE69F" w14:textId="7251B96D" w:rsidR="009A1AAE" w:rsidRDefault="009A1AAE" w:rsidP="00EF54F4">
      <w:pPr>
        <w:jc w:val="both"/>
      </w:pPr>
    </w:p>
    <w:p w14:paraId="44438687" w14:textId="137511FB" w:rsidR="009A1AAE" w:rsidRDefault="009A1AAE" w:rsidP="00EF54F4">
      <w:pPr>
        <w:jc w:val="both"/>
      </w:pPr>
    </w:p>
    <w:p w14:paraId="0D3F872E" w14:textId="77777777" w:rsidR="009A1AAE" w:rsidRDefault="009A1AAE" w:rsidP="00EF54F4">
      <w:pPr>
        <w:jc w:val="both"/>
      </w:pPr>
    </w:p>
    <w:p w14:paraId="4AC879EE" w14:textId="04514335" w:rsidR="00B570DC" w:rsidRDefault="00C82B7B" w:rsidP="009A1AAE">
      <w:pPr>
        <w:pStyle w:val="Heading1"/>
        <w:numPr>
          <w:ilvl w:val="0"/>
          <w:numId w:val="5"/>
        </w:numPr>
        <w:jc w:val="both"/>
      </w:pPr>
      <w:bookmarkStart w:id="197" w:name="_Toc68717343"/>
      <w:ins w:id="198" w:author="Dr. Suné van der Linde" w:date="2021-04-08T11:49:00Z">
        <w:r>
          <w:lastRenderedPageBreak/>
          <w:t>Summary</w:t>
        </w:r>
      </w:ins>
      <w:del w:id="199" w:author="Dr. Suné van der Linde" w:date="2021-04-08T11:49:00Z">
        <w:r w:rsidR="00B570DC" w:rsidDel="00C82B7B">
          <w:delText>Conclusion</w:delText>
        </w:r>
      </w:del>
      <w:bookmarkEnd w:id="197"/>
    </w:p>
    <w:p w14:paraId="3B340727" w14:textId="77777777" w:rsidR="009A1AAE" w:rsidRPr="009A1AAE" w:rsidRDefault="009A1AAE" w:rsidP="009A1AAE"/>
    <w:p w14:paraId="5C82415D" w14:textId="77777777" w:rsidR="00C82B7B" w:rsidRDefault="00C82B7B" w:rsidP="00EF54F4">
      <w:pPr>
        <w:jc w:val="both"/>
        <w:rPr>
          <w:ins w:id="200" w:author="Dr. Suné van der Linde" w:date="2021-04-08T11:49:00Z"/>
        </w:rPr>
      </w:pPr>
      <w:ins w:id="201" w:author="Dr. Suné van der Linde" w:date="2021-04-08T11:49:00Z">
        <w:r>
          <w:t xml:space="preserve">Summarise in </w:t>
        </w:r>
        <w:proofErr w:type="spellStart"/>
        <w:r>
          <w:t>terme</w:t>
        </w:r>
        <w:proofErr w:type="spellEnd"/>
        <w:r>
          <w:t xml:space="preserve"> van die problem </w:t>
        </w:r>
        <w:proofErr w:type="spellStart"/>
        <w:r>
          <w:t>ook</w:t>
        </w:r>
        <w:proofErr w:type="spellEnd"/>
        <w:r>
          <w:t>.</w:t>
        </w:r>
      </w:ins>
    </w:p>
    <w:p w14:paraId="3B8A371C" w14:textId="6F7E54A5" w:rsidR="00237A41" w:rsidRDefault="00237A41" w:rsidP="00EF54F4">
      <w:pPr>
        <w:jc w:val="both"/>
      </w:pPr>
      <w:r>
        <w:t>This project proposal serves as an introduction to the research of the paper. The obje</w:t>
      </w:r>
      <w:r w:rsidR="003535C6">
        <w:t>ctives</w:t>
      </w:r>
      <w:r>
        <w:t xml:space="preserve"> have been defined as well as what approach will be taken.</w:t>
      </w:r>
    </w:p>
    <w:p w14:paraId="399089D9" w14:textId="6C1C5175" w:rsidR="00132867" w:rsidRDefault="00B628DA" w:rsidP="00EF54F4">
      <w:pPr>
        <w:jc w:val="both"/>
      </w:pPr>
      <w:r>
        <w:t>The</w:t>
      </w:r>
      <w:r w:rsidR="003535C6">
        <w:t xml:space="preserve"> aim of the</w:t>
      </w:r>
      <w:r>
        <w:t xml:space="preserve"> study </w:t>
      </w:r>
      <w:r w:rsidR="003535C6">
        <w:t>will be to</w:t>
      </w:r>
      <w:r>
        <w:t xml:space="preserve"> develop a web application to improve communication in the industry. </w:t>
      </w:r>
      <w:r w:rsidR="00132867">
        <w:t>This web application should be flexible because every company uses different applications and if the expectations are not met then the application is of no use.</w:t>
      </w:r>
    </w:p>
    <w:p w14:paraId="0793F230" w14:textId="2DC5BEB6" w:rsidR="00132867" w:rsidRDefault="00132867" w:rsidP="00EF54F4">
      <w:pPr>
        <w:jc w:val="both"/>
      </w:pPr>
      <w:r>
        <w:t xml:space="preserve">The </w:t>
      </w:r>
      <w:commentRangeStart w:id="202"/>
      <w:r>
        <w:t xml:space="preserve">Vaishnavi </w:t>
      </w:r>
      <w:commentRangeEnd w:id="202"/>
      <w:r w:rsidR="00C82B7B">
        <w:rPr>
          <w:rStyle w:val="CommentReference"/>
        </w:rPr>
        <w:commentReference w:id="202"/>
      </w:r>
      <w:r>
        <w:t>process model will be followed to develop the application, and the SCRUM methodology will be of use to organi</w:t>
      </w:r>
      <w:r w:rsidR="00673783">
        <w:t>z</w:t>
      </w:r>
      <w:r>
        <w:t xml:space="preserve">e each phase. Interviews will be used to gather </w:t>
      </w:r>
      <w:r w:rsidR="00EA6F0F">
        <w:t xml:space="preserve">data </w:t>
      </w:r>
      <w:r>
        <w:t>on what information should display on the dashboard</w:t>
      </w:r>
      <w:r w:rsidR="00EA6F0F">
        <w:t xml:space="preserve"> and what is the importance</w:t>
      </w:r>
      <w:r>
        <w:t>.</w:t>
      </w:r>
    </w:p>
    <w:p w14:paraId="775E634F" w14:textId="4FCD070A" w:rsidR="00F17A42" w:rsidRDefault="00F17A42" w:rsidP="00EF54F4">
      <w:pPr>
        <w:jc w:val="both"/>
      </w:pPr>
      <w:r>
        <w:br w:type="page"/>
      </w:r>
    </w:p>
    <w:bookmarkStart w:id="203" w:name="_Toc68717344" w:displacedByCustomXml="next"/>
    <w:sdt>
      <w:sdtPr>
        <w:rPr>
          <w:rFonts w:asciiTheme="minorHAnsi" w:eastAsiaTheme="minorHAnsi" w:hAnsiTheme="minorHAnsi" w:cstheme="minorBidi"/>
          <w:color w:val="auto"/>
          <w:sz w:val="22"/>
          <w:szCs w:val="22"/>
        </w:rPr>
        <w:id w:val="325639065"/>
        <w:docPartObj>
          <w:docPartGallery w:val="Bibliographies"/>
          <w:docPartUnique/>
        </w:docPartObj>
      </w:sdtPr>
      <w:sdtEndPr/>
      <w:sdtContent>
        <w:p w14:paraId="6BB87230" w14:textId="60D1D128" w:rsidR="00F17A42" w:rsidRDefault="00835E5E" w:rsidP="00835E5E">
          <w:pPr>
            <w:pStyle w:val="Heading1"/>
            <w:ind w:left="720"/>
            <w:jc w:val="both"/>
          </w:pPr>
          <w:r w:rsidRPr="00835E5E">
            <w:t>10.</w:t>
          </w:r>
          <w:r>
            <w:t xml:space="preserve"> </w:t>
          </w:r>
          <w:r w:rsidR="00F17A42">
            <w:t>References</w:t>
          </w:r>
          <w:bookmarkEnd w:id="203"/>
        </w:p>
        <w:sdt>
          <w:sdtPr>
            <w:id w:val="-573587230"/>
            <w:bibliography/>
          </w:sdtPr>
          <w:sdtEndPr/>
          <w:sdtContent>
            <w:p w14:paraId="70160E14" w14:textId="77777777" w:rsidR="00073D82" w:rsidRDefault="00F17A42" w:rsidP="00073D82">
              <w:pPr>
                <w:pStyle w:val="Bibliography"/>
                <w:ind w:left="720" w:hanging="720"/>
                <w:rPr>
                  <w:noProof/>
                  <w:sz w:val="24"/>
                  <w:szCs w:val="24"/>
                </w:rPr>
              </w:pPr>
              <w:r>
                <w:fldChar w:fldCharType="begin"/>
              </w:r>
              <w:r>
                <w:instrText xml:space="preserve"> BIBLIOGRAPHY </w:instrText>
              </w:r>
              <w:r>
                <w:fldChar w:fldCharType="separate"/>
              </w:r>
              <w:r w:rsidR="00073D82">
                <w:rPr>
                  <w:noProof/>
                </w:rPr>
                <w:t xml:space="preserve">Campbell, J. (2020, June 5). </w:t>
              </w:r>
              <w:r w:rsidR="00073D82">
                <w:rPr>
                  <w:i/>
                  <w:iCs/>
                  <w:noProof/>
                </w:rPr>
                <w:t>Scrum Methodology: Breaking Down the Scrum Framework</w:t>
              </w:r>
              <w:r w:rsidR="00073D82">
                <w:rPr>
                  <w:noProof/>
                </w:rPr>
                <w:t>. Retrieved from SCRUM explainer: https://scrumexplainer.com/scrum/scrum-methodology/</w:t>
              </w:r>
            </w:p>
            <w:p w14:paraId="19270FED" w14:textId="77777777" w:rsidR="00073D82" w:rsidRDefault="00073D82" w:rsidP="00073D82">
              <w:pPr>
                <w:pStyle w:val="Bibliography"/>
                <w:ind w:left="720" w:hanging="720"/>
                <w:rPr>
                  <w:noProof/>
                </w:rPr>
              </w:pPr>
              <w:r>
                <w:rPr>
                  <w:noProof/>
                </w:rPr>
                <w:t xml:space="preserve">EasyWorkNet. (2019, Decemeber 27). </w:t>
              </w:r>
              <w:r>
                <w:rPr>
                  <w:i/>
                  <w:iCs/>
                  <w:noProof/>
                </w:rPr>
                <w:t>The Importance of Communication in Software Development Teams</w:t>
              </w:r>
              <w:r>
                <w:rPr>
                  <w:noProof/>
                </w:rPr>
                <w:t>. Retrieved from EasyWork: https://www.easyworknet.com/web-development/importance-communication-software-development-teams/#:~:text=When%20it%20comes%20to%20software%20development%2C%20communication%20is,the%20solution%20to%20the%20client%20in%20good%20time.</w:t>
              </w:r>
            </w:p>
            <w:p w14:paraId="0A9AB7EA" w14:textId="77777777" w:rsidR="00073D82" w:rsidRDefault="00073D82" w:rsidP="00073D82">
              <w:pPr>
                <w:pStyle w:val="Bibliography"/>
                <w:ind w:left="720" w:hanging="720"/>
                <w:rPr>
                  <w:noProof/>
                </w:rPr>
              </w:pPr>
              <w:r>
                <w:rPr>
                  <w:noProof/>
                </w:rPr>
                <w:t xml:space="preserve">Kuechler, W. a. (2012). </w:t>
              </w:r>
              <w:r>
                <w:rPr>
                  <w:i/>
                  <w:iCs/>
                  <w:noProof/>
                </w:rPr>
                <w:t>A framework for theory development in design science research: Multiple perspectives</w:t>
              </w:r>
              <w:r>
                <w:rPr>
                  <w:noProof/>
                </w:rPr>
                <w:t>. Retrieved from https://citeseerx.ist.psu.edu/viewdoc/download?doi=10.1.1.348.7047&amp;rep=rep1&amp;type=pdf</w:t>
              </w:r>
            </w:p>
            <w:p w14:paraId="6C8E440D" w14:textId="77777777" w:rsidR="00073D82" w:rsidRDefault="00073D82" w:rsidP="00073D82">
              <w:pPr>
                <w:pStyle w:val="Bibliography"/>
                <w:ind w:left="720" w:hanging="720"/>
                <w:rPr>
                  <w:noProof/>
                </w:rPr>
              </w:pPr>
              <w:r>
                <w:rPr>
                  <w:noProof/>
                </w:rPr>
                <w:t xml:space="preserve">Schrader, J. (2018, July 30). </w:t>
              </w:r>
              <w:r>
                <w:rPr>
                  <w:i/>
                  <w:iCs/>
                  <w:noProof/>
                </w:rPr>
                <w:t>How Your Cell Phone Habits Impact Your Productivity</w:t>
              </w:r>
              <w:r>
                <w:rPr>
                  <w:noProof/>
                </w:rPr>
                <w:t>. Retrieved from Psychology today: https://www.psychologytoday.com/us/blog/why-bad-looks-good/201807/how-your-cell-phone-habits-impact-your-productivity</w:t>
              </w:r>
            </w:p>
            <w:p w14:paraId="28D5A1D5" w14:textId="77777777" w:rsidR="00073D82" w:rsidRDefault="00073D82" w:rsidP="00073D82">
              <w:pPr>
                <w:pStyle w:val="Bibliography"/>
                <w:ind w:left="720" w:hanging="720"/>
                <w:rPr>
                  <w:noProof/>
                </w:rPr>
              </w:pPr>
              <w:r>
                <w:rPr>
                  <w:noProof/>
                </w:rPr>
                <w:t xml:space="preserve">Stanley, P. (n.d.). </w:t>
              </w:r>
              <w:r>
                <w:rPr>
                  <w:i/>
                  <w:iCs/>
                  <w:noProof/>
                </w:rPr>
                <w:t>Advantages of Web Applications</w:t>
              </w:r>
              <w:r>
                <w:rPr>
                  <w:noProof/>
                </w:rPr>
                <w:t>. Retrieved from Bespoke Software Development: https://www.pssuk.com/AdvantagesWebApplications.aspx</w:t>
              </w:r>
            </w:p>
            <w:p w14:paraId="26AE2CA4" w14:textId="77777777" w:rsidR="00073D82" w:rsidRDefault="00073D82" w:rsidP="00073D82">
              <w:pPr>
                <w:pStyle w:val="Bibliography"/>
                <w:ind w:left="720" w:hanging="720"/>
                <w:rPr>
                  <w:noProof/>
                </w:rPr>
              </w:pPr>
              <w:r>
                <w:rPr>
                  <w:noProof/>
                </w:rPr>
                <w:t xml:space="preserve">Team, S. (2017, August). </w:t>
              </w:r>
              <w:r>
                <w:rPr>
                  <w:i/>
                  <w:iCs/>
                  <w:noProof/>
                </w:rPr>
                <w:t>Top-10 web applications for business</w:t>
              </w:r>
              <w:r>
                <w:rPr>
                  <w:noProof/>
                </w:rPr>
                <w:t>. Retrieved from Syndicode: https://syndicode.com/blog/top-10-web-applications-for-business/</w:t>
              </w:r>
            </w:p>
            <w:p w14:paraId="02F35544" w14:textId="77777777" w:rsidR="00073D82" w:rsidRDefault="00073D82" w:rsidP="00073D82">
              <w:pPr>
                <w:pStyle w:val="Bibliography"/>
                <w:ind w:left="720" w:hanging="720"/>
                <w:rPr>
                  <w:noProof/>
                </w:rPr>
              </w:pPr>
              <w:r>
                <w:rPr>
                  <w:noProof/>
                </w:rPr>
                <w:t xml:space="preserve">Vijay Vaishnavi, B. K. (2004, January 20). </w:t>
              </w:r>
              <w:r>
                <w:rPr>
                  <w:i/>
                  <w:iCs/>
                  <w:noProof/>
                </w:rPr>
                <w:t>Design Science Research in Information Systems</w:t>
              </w:r>
              <w:r>
                <w:rPr>
                  <w:noProof/>
                </w:rPr>
                <w:t>. Retrieved from desrist.org: http://desrist.org/design-research-in-information-systems/</w:t>
              </w:r>
            </w:p>
            <w:p w14:paraId="4C1AC255" w14:textId="77777777" w:rsidR="00073D82" w:rsidRDefault="00073D82" w:rsidP="00073D82">
              <w:pPr>
                <w:pStyle w:val="Bibliography"/>
                <w:ind w:left="720" w:hanging="720"/>
                <w:rPr>
                  <w:noProof/>
                </w:rPr>
              </w:pPr>
              <w:r>
                <w:rPr>
                  <w:noProof/>
                </w:rPr>
                <w:t xml:space="preserve">Vivek. (2018, October 14). </w:t>
              </w:r>
              <w:r>
                <w:rPr>
                  <w:i/>
                  <w:iCs/>
                  <w:noProof/>
                </w:rPr>
                <w:t>7 advantages of using Vue.JS | The Progressive Framewor</w:t>
              </w:r>
              <w:r>
                <w:rPr>
                  <w:noProof/>
                </w:rPr>
                <w:t>. Retrieved from Inkoop: https://www.inkoop.io/blog/7-advantages-of-using-vue-js/#:~:text=%207%20advantages%20of%20using%20Vue.JS%20%7C%20The,popular%20among%20the%20web%20developers%20because...%20More%20</w:t>
              </w:r>
            </w:p>
            <w:p w14:paraId="399E0C4D" w14:textId="77777777" w:rsidR="00073D82" w:rsidRDefault="00073D82" w:rsidP="00073D82">
              <w:pPr>
                <w:pStyle w:val="Bibliography"/>
                <w:ind w:left="720" w:hanging="720"/>
                <w:rPr>
                  <w:noProof/>
                </w:rPr>
              </w:pPr>
              <w:r>
                <w:rPr>
                  <w:noProof/>
                </w:rPr>
                <w:t xml:space="preserve">Zambas, J. (2019, February 5). </w:t>
              </w:r>
              <w:r>
                <w:rPr>
                  <w:i/>
                  <w:iCs/>
                  <w:noProof/>
                </w:rPr>
                <w:t>The Importance of Effective Communication in the Workplace</w:t>
              </w:r>
              <w:r>
                <w:rPr>
                  <w:noProof/>
                </w:rPr>
                <w:t>. Retrieved from Career Addict: https://www.careeraddict.com/the-importance-of-effective-communication-in-the-workplace#:~:text=Effective%20communication%20in%20the%20workplace%20is%20an%20integral,effectively%2C%20the%20results%20are%20detrimental%20to%20the%20business.</w:t>
              </w:r>
            </w:p>
            <w:p w14:paraId="1E01931A" w14:textId="1DE467FB" w:rsidR="00F17A42" w:rsidRDefault="00F17A42" w:rsidP="00073D82">
              <w:pPr>
                <w:jc w:val="both"/>
              </w:pPr>
              <w:r>
                <w:rPr>
                  <w:b/>
                  <w:bCs/>
                  <w:noProof/>
                </w:rPr>
                <w:fldChar w:fldCharType="end"/>
              </w:r>
            </w:p>
          </w:sdtContent>
        </w:sdt>
      </w:sdtContent>
    </w:sdt>
    <w:p w14:paraId="79448542" w14:textId="77777777" w:rsidR="00F17A42" w:rsidRDefault="00F17A42" w:rsidP="00EF54F4">
      <w:pPr>
        <w:jc w:val="both"/>
      </w:pPr>
    </w:p>
    <w:sectPr w:rsidR="00F17A42" w:rsidSect="00FE6747">
      <w:footerReference w:type="default" r:id="rId14"/>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Dr. Suné van der Linde" w:date="2021-04-08T11:50:00Z" w:initials="S">
    <w:p w14:paraId="33AD94F0" w14:textId="06E6B429" w:rsidR="00C82B7B" w:rsidRDefault="00C82B7B">
      <w:pPr>
        <w:pStyle w:val="CommentText"/>
      </w:pPr>
      <w:r>
        <w:rPr>
          <w:rStyle w:val="CommentReference"/>
        </w:rPr>
        <w:annotationRef/>
      </w:r>
      <w:proofErr w:type="spellStart"/>
      <w:r>
        <w:t>Jou</w:t>
      </w:r>
      <w:proofErr w:type="spellEnd"/>
      <w:r>
        <w:t xml:space="preserve"> references </w:t>
      </w:r>
      <w:proofErr w:type="spellStart"/>
      <w:r>
        <w:t>lyk</w:t>
      </w:r>
      <w:proofErr w:type="spellEnd"/>
      <w:r>
        <w:t xml:space="preserve"> </w:t>
      </w:r>
      <w:proofErr w:type="spellStart"/>
      <w:r>
        <w:t>nie</w:t>
      </w:r>
      <w:proofErr w:type="spellEnd"/>
      <w:r>
        <w:t xml:space="preserve"> </w:t>
      </w:r>
      <w:proofErr w:type="spellStart"/>
      <w:r>
        <w:t>reg</w:t>
      </w:r>
      <w:proofErr w:type="spellEnd"/>
      <w:r>
        <w:t xml:space="preserve"> </w:t>
      </w:r>
      <w:proofErr w:type="spellStart"/>
      <w:r>
        <w:t>nie</w:t>
      </w:r>
      <w:proofErr w:type="spellEnd"/>
      <w:r>
        <w:t xml:space="preserve">, </w:t>
      </w:r>
      <w:proofErr w:type="spellStart"/>
      <w:r>
        <w:t>maak</w:t>
      </w:r>
      <w:proofErr w:type="spellEnd"/>
      <w:r>
        <w:t xml:space="preserve"> </w:t>
      </w:r>
      <w:proofErr w:type="spellStart"/>
      <w:r>
        <w:t>seker</w:t>
      </w:r>
      <w:proofErr w:type="spellEnd"/>
      <w:r>
        <w:t xml:space="preserve"> </w:t>
      </w:r>
      <w:proofErr w:type="spellStart"/>
      <w:r>
        <w:t>jou</w:t>
      </w:r>
      <w:proofErr w:type="spellEnd"/>
      <w:r>
        <w:t xml:space="preserve"> endnote </w:t>
      </w:r>
      <w:proofErr w:type="spellStart"/>
      <w:r>
        <w:t>gebruik</w:t>
      </w:r>
      <w:proofErr w:type="spellEnd"/>
      <w:r>
        <w:t xml:space="preserve"> die </w:t>
      </w:r>
      <w:proofErr w:type="spellStart"/>
      <w:r>
        <w:t>regte</w:t>
      </w:r>
      <w:proofErr w:type="spellEnd"/>
      <w:r>
        <w:t xml:space="preserve"> </w:t>
      </w:r>
      <w:proofErr w:type="spellStart"/>
      <w:r>
        <w:t>styl</w:t>
      </w:r>
      <w:proofErr w:type="spellEnd"/>
    </w:p>
  </w:comment>
  <w:comment w:id="24" w:author="Dr. Suné van der Linde" w:date="2021-04-08T10:35:00Z" w:initials="S">
    <w:p w14:paraId="0E567182" w14:textId="57748CA4" w:rsidR="000634FA" w:rsidRDefault="000634FA">
      <w:pPr>
        <w:pStyle w:val="CommentText"/>
      </w:pPr>
      <w:r>
        <w:rPr>
          <w:rStyle w:val="CommentReference"/>
        </w:rPr>
        <w:annotationRef/>
      </w:r>
      <w:r>
        <w:t xml:space="preserve">Page numbers by </w:t>
      </w:r>
      <w:proofErr w:type="spellStart"/>
      <w:r>
        <w:t>alle</w:t>
      </w:r>
      <w:proofErr w:type="spellEnd"/>
      <w:r>
        <w:t xml:space="preserve"> references</w:t>
      </w:r>
    </w:p>
  </w:comment>
  <w:comment w:id="26" w:author="Dr. Suné van der Linde" w:date="2021-04-08T10:41:00Z" w:initials="S">
    <w:p w14:paraId="248DDB5A" w14:textId="496D9029" w:rsidR="000634FA" w:rsidRDefault="000634FA">
      <w:pPr>
        <w:pStyle w:val="CommentText"/>
      </w:pPr>
      <w:r>
        <w:rPr>
          <w:rStyle w:val="CommentReference"/>
        </w:rPr>
        <w:annotationRef/>
      </w:r>
      <w:proofErr w:type="spellStart"/>
      <w:r>
        <w:t>bron</w:t>
      </w:r>
      <w:proofErr w:type="spellEnd"/>
    </w:p>
  </w:comment>
  <w:comment w:id="42" w:author="Dr. Suné van der Linde" w:date="2021-04-08T10:44:00Z" w:initials="S">
    <w:p w14:paraId="7B11D6E7" w14:textId="158EE75C" w:rsidR="00CC3AB9" w:rsidRDefault="00CC3AB9">
      <w:pPr>
        <w:pStyle w:val="CommentText"/>
      </w:pPr>
      <w:r>
        <w:rPr>
          <w:rStyle w:val="CommentReference"/>
        </w:rPr>
        <w:annotationRef/>
      </w:r>
      <w:proofErr w:type="spellStart"/>
      <w:r>
        <w:t>Ek</w:t>
      </w:r>
      <w:proofErr w:type="spellEnd"/>
      <w:r>
        <w:t xml:space="preserve"> is </w:t>
      </w:r>
      <w:proofErr w:type="spellStart"/>
      <w:r>
        <w:t>seker</w:t>
      </w:r>
      <w:proofErr w:type="spellEnd"/>
      <w:r>
        <w:t xml:space="preserve"> </w:t>
      </w:r>
      <w:proofErr w:type="spellStart"/>
      <w:r>
        <w:t>hier</w:t>
      </w:r>
      <w:proofErr w:type="spellEnd"/>
      <w:r>
        <w:t xml:space="preserve"> is </w:t>
      </w:r>
      <w:proofErr w:type="spellStart"/>
      <w:r>
        <w:t>nog</w:t>
      </w:r>
      <w:proofErr w:type="spellEnd"/>
      <w:r>
        <w:t xml:space="preserve"> </w:t>
      </w:r>
      <w:proofErr w:type="spellStart"/>
      <w:r>
        <w:t>nadele</w:t>
      </w:r>
      <w:proofErr w:type="spellEnd"/>
      <w:r>
        <w:t xml:space="preserve"> wat </w:t>
      </w:r>
      <w:proofErr w:type="spellStart"/>
      <w:r>
        <w:t>genoem</w:t>
      </w:r>
      <w:proofErr w:type="spellEnd"/>
      <w:r>
        <w:t xml:space="preserve"> </w:t>
      </w:r>
      <w:proofErr w:type="spellStart"/>
      <w:r>
        <w:t>kan</w:t>
      </w:r>
      <w:proofErr w:type="spellEnd"/>
      <w:r>
        <w:t xml:space="preserve"> word </w:t>
      </w:r>
      <w:proofErr w:type="spellStart"/>
      <w:r>
        <w:t>soos</w:t>
      </w:r>
      <w:proofErr w:type="spellEnd"/>
      <w:r>
        <w:t xml:space="preserve"> wasted time(man hours) &amp; resources wat ultimately translate </w:t>
      </w:r>
      <w:proofErr w:type="spellStart"/>
      <w:r>
        <w:t>na</w:t>
      </w:r>
      <w:proofErr w:type="spellEnd"/>
      <w:r>
        <w:t xml:space="preserve"> geld.</w:t>
      </w:r>
    </w:p>
  </w:comment>
  <w:comment w:id="67" w:author="Dr. Suné van der Linde" w:date="2021-04-08T11:05:00Z" w:initials="S">
    <w:p w14:paraId="5623E31A" w14:textId="394FDBAB" w:rsidR="00373311" w:rsidRDefault="00373311">
      <w:pPr>
        <w:pStyle w:val="CommentText"/>
      </w:pPr>
      <w:r>
        <w:rPr>
          <w:rStyle w:val="CommentReference"/>
        </w:rPr>
        <w:annotationRef/>
      </w:r>
      <w:proofErr w:type="spellStart"/>
      <w:r>
        <w:t>Jy</w:t>
      </w:r>
      <w:proofErr w:type="spellEnd"/>
      <w:r>
        <w:t xml:space="preserve"> </w:t>
      </w:r>
      <w:proofErr w:type="spellStart"/>
      <w:r>
        <w:t>sal</w:t>
      </w:r>
      <w:proofErr w:type="spellEnd"/>
      <w:r>
        <w:t xml:space="preserve"> </w:t>
      </w:r>
      <w:proofErr w:type="spellStart"/>
      <w:r>
        <w:t>hierdie</w:t>
      </w:r>
      <w:proofErr w:type="spellEnd"/>
      <w:r>
        <w:t xml:space="preserve"> </w:t>
      </w:r>
      <w:proofErr w:type="spellStart"/>
      <w:r>
        <w:t>iewers</w:t>
      </w:r>
      <w:proofErr w:type="spellEnd"/>
      <w:r>
        <w:t xml:space="preserve"> </w:t>
      </w:r>
      <w:proofErr w:type="spellStart"/>
      <w:r>
        <w:t>moet</w:t>
      </w:r>
      <w:proofErr w:type="spellEnd"/>
      <w:r>
        <w:t xml:space="preserve"> </w:t>
      </w:r>
      <w:proofErr w:type="spellStart"/>
      <w:r>
        <w:t>verduidelik</w:t>
      </w:r>
      <w:proofErr w:type="spellEnd"/>
      <w:r>
        <w:t xml:space="preserve"> – heel </w:t>
      </w:r>
      <w:proofErr w:type="spellStart"/>
      <w:r>
        <w:t>moontlik</w:t>
      </w:r>
      <w:proofErr w:type="spellEnd"/>
      <w:r>
        <w:t xml:space="preserve"> in die background</w:t>
      </w:r>
    </w:p>
  </w:comment>
  <w:comment w:id="90" w:author="Dr. Suné van der Linde" w:date="2021-04-08T11:09:00Z" w:initials="S">
    <w:p w14:paraId="4C112432" w14:textId="32F1AA48" w:rsidR="00F54F24" w:rsidRDefault="00F54F24">
      <w:pPr>
        <w:pStyle w:val="CommentText"/>
      </w:pPr>
      <w:r>
        <w:rPr>
          <w:rStyle w:val="CommentReference"/>
        </w:rPr>
        <w:annotationRef/>
      </w:r>
      <w:proofErr w:type="spellStart"/>
      <w:r>
        <w:t>Hierdie</w:t>
      </w:r>
      <w:proofErr w:type="spellEnd"/>
      <w:r>
        <w:t xml:space="preserve"> </w:t>
      </w:r>
      <w:proofErr w:type="spellStart"/>
      <w:r>
        <w:t>verwysing</w:t>
      </w:r>
      <w:proofErr w:type="spellEnd"/>
      <w:r>
        <w:t xml:space="preserve"> </w:t>
      </w:r>
      <w:proofErr w:type="spellStart"/>
      <w:r>
        <w:t>lyk</w:t>
      </w:r>
      <w:proofErr w:type="spellEnd"/>
      <w:r>
        <w:t xml:space="preserve"> </w:t>
      </w:r>
      <w:proofErr w:type="spellStart"/>
      <w:r>
        <w:t>nie</w:t>
      </w:r>
      <w:proofErr w:type="spellEnd"/>
      <w:r>
        <w:t xml:space="preserve"> </w:t>
      </w:r>
      <w:proofErr w:type="spellStart"/>
      <w:r>
        <w:t>reg</w:t>
      </w:r>
      <w:proofErr w:type="spellEnd"/>
      <w:r>
        <w:t xml:space="preserve"> </w:t>
      </w:r>
      <w:proofErr w:type="spellStart"/>
      <w:r>
        <w:t>nie</w:t>
      </w:r>
      <w:proofErr w:type="spellEnd"/>
    </w:p>
  </w:comment>
  <w:comment w:id="89" w:author="Dr. Suné van der Linde" w:date="2021-04-08T11:10:00Z" w:initials="S">
    <w:p w14:paraId="24EDD868" w14:textId="06BCBDAA" w:rsidR="00F54F24" w:rsidRDefault="00F54F24">
      <w:pPr>
        <w:pStyle w:val="CommentText"/>
      </w:pPr>
      <w:r>
        <w:rPr>
          <w:rStyle w:val="CommentReference"/>
        </w:rPr>
        <w:annotationRef/>
      </w:r>
      <w:proofErr w:type="spellStart"/>
      <w:r>
        <w:t>Hierdie</w:t>
      </w:r>
      <w:proofErr w:type="spellEnd"/>
      <w:r>
        <w:t xml:space="preserve"> pas </w:t>
      </w:r>
      <w:proofErr w:type="spellStart"/>
      <w:r>
        <w:t>nie</w:t>
      </w:r>
      <w:proofErr w:type="spellEnd"/>
      <w:r>
        <w:t xml:space="preserve"> </w:t>
      </w:r>
      <w:proofErr w:type="spellStart"/>
      <w:r>
        <w:t>hier</w:t>
      </w:r>
      <w:proofErr w:type="spellEnd"/>
      <w:r>
        <w:t xml:space="preserve"> </w:t>
      </w:r>
      <w:proofErr w:type="spellStart"/>
      <w:r>
        <w:t>nie</w:t>
      </w:r>
      <w:proofErr w:type="spellEnd"/>
    </w:p>
  </w:comment>
  <w:comment w:id="111" w:author="Dr. Suné van der Linde" w:date="2021-04-08T11:15:00Z" w:initials="S">
    <w:p w14:paraId="1437A4A2" w14:textId="18BA489B" w:rsidR="00F54F24" w:rsidRDefault="00F54F24">
      <w:pPr>
        <w:pStyle w:val="CommentText"/>
      </w:pPr>
      <w:r>
        <w:rPr>
          <w:rStyle w:val="CommentReference"/>
        </w:rPr>
        <w:annotationRef/>
      </w:r>
      <w:proofErr w:type="spellStart"/>
      <w:r>
        <w:t>Jy</w:t>
      </w:r>
      <w:proofErr w:type="spellEnd"/>
      <w:r>
        <w:t xml:space="preserve"> </w:t>
      </w:r>
      <w:proofErr w:type="spellStart"/>
      <w:r>
        <w:t>noem</w:t>
      </w:r>
      <w:proofErr w:type="spellEnd"/>
      <w:r>
        <w:t xml:space="preserve"> Agile </w:t>
      </w:r>
      <w:proofErr w:type="spellStart"/>
      <w:r>
        <w:t>baie</w:t>
      </w:r>
      <w:proofErr w:type="spellEnd"/>
      <w:r>
        <w:t xml:space="preserve"> min </w:t>
      </w:r>
      <w:proofErr w:type="spellStart"/>
      <w:r>
        <w:t>voor</w:t>
      </w:r>
      <w:proofErr w:type="spellEnd"/>
      <w:r>
        <w:t xml:space="preserve"> </w:t>
      </w:r>
      <w:proofErr w:type="spellStart"/>
      <w:r>
        <w:t>hierie</w:t>
      </w:r>
      <w:proofErr w:type="spellEnd"/>
      <w:r>
        <w:t xml:space="preserve"> – </w:t>
      </w:r>
      <w:proofErr w:type="spellStart"/>
      <w:r>
        <w:t>ek</w:t>
      </w:r>
      <w:proofErr w:type="spellEnd"/>
      <w:r>
        <w:t xml:space="preserve"> dink </w:t>
      </w:r>
      <w:proofErr w:type="spellStart"/>
      <w:r>
        <w:t>een</w:t>
      </w:r>
      <w:proofErr w:type="spellEnd"/>
      <w:r>
        <w:t xml:space="preserve"> </w:t>
      </w:r>
      <w:proofErr w:type="spellStart"/>
      <w:r>
        <w:t>keer</w:t>
      </w:r>
      <w:proofErr w:type="spellEnd"/>
      <w:r>
        <w:t xml:space="preserve">. </w:t>
      </w:r>
      <w:proofErr w:type="spellStart"/>
      <w:r>
        <w:t>Jy</w:t>
      </w:r>
      <w:proofErr w:type="spellEnd"/>
      <w:r>
        <w:t xml:space="preserve"> </w:t>
      </w:r>
      <w:proofErr w:type="spellStart"/>
      <w:r>
        <w:t>moet</w:t>
      </w:r>
      <w:proofErr w:type="spellEnd"/>
      <w:r>
        <w:t xml:space="preserve"> die </w:t>
      </w:r>
      <w:proofErr w:type="spellStart"/>
      <w:r>
        <w:t>leser</w:t>
      </w:r>
      <w:proofErr w:type="spellEnd"/>
      <w:r>
        <w:t xml:space="preserve"> </w:t>
      </w:r>
      <w:proofErr w:type="spellStart"/>
      <w:r>
        <w:t>laat</w:t>
      </w:r>
      <w:proofErr w:type="spellEnd"/>
      <w:r>
        <w:t xml:space="preserve"> </w:t>
      </w:r>
      <w:proofErr w:type="spellStart"/>
      <w:r>
        <w:t>verstaan</w:t>
      </w:r>
      <w:proofErr w:type="spellEnd"/>
      <w:r>
        <w:t xml:space="preserve"> </w:t>
      </w:r>
      <w:proofErr w:type="spellStart"/>
      <w:r>
        <w:t>hoekom</w:t>
      </w:r>
      <w:proofErr w:type="spellEnd"/>
      <w:r>
        <w:t xml:space="preserve"> </w:t>
      </w:r>
      <w:proofErr w:type="spellStart"/>
      <w:r>
        <w:t>jy</w:t>
      </w:r>
      <w:proofErr w:type="spellEnd"/>
      <w:r>
        <w:t xml:space="preserve"> </w:t>
      </w:r>
      <w:proofErr w:type="spellStart"/>
      <w:r>
        <w:t>meer</w:t>
      </w:r>
      <w:proofErr w:type="spellEnd"/>
      <w:r>
        <w:t xml:space="preserve"> van </w:t>
      </w:r>
      <w:proofErr w:type="spellStart"/>
      <w:r>
        <w:t>dit</w:t>
      </w:r>
      <w:proofErr w:type="spellEnd"/>
      <w:r>
        <w:t xml:space="preserve"> </w:t>
      </w:r>
      <w:proofErr w:type="spellStart"/>
      <w:r>
        <w:t>wil</w:t>
      </w:r>
      <w:proofErr w:type="spellEnd"/>
      <w:r>
        <w:t xml:space="preserve"> </w:t>
      </w:r>
      <w:proofErr w:type="spellStart"/>
      <w:r>
        <w:t>weet</w:t>
      </w:r>
      <w:proofErr w:type="spellEnd"/>
      <w:r>
        <w:t xml:space="preserve">. </w:t>
      </w:r>
      <w:proofErr w:type="spellStart"/>
      <w:r>
        <w:t>Dalk</w:t>
      </w:r>
      <w:proofErr w:type="spellEnd"/>
      <w:r>
        <w:t xml:space="preserve"> </w:t>
      </w:r>
      <w:proofErr w:type="spellStart"/>
      <w:r>
        <w:t>kan</w:t>
      </w:r>
      <w:proofErr w:type="spellEnd"/>
      <w:r>
        <w:t xml:space="preserve"> </w:t>
      </w:r>
      <w:proofErr w:type="spellStart"/>
      <w:r>
        <w:t>jy</w:t>
      </w:r>
      <w:proofErr w:type="spellEnd"/>
      <w:r>
        <w:t xml:space="preserve"> </w:t>
      </w:r>
      <w:proofErr w:type="spellStart"/>
      <w:r>
        <w:t>dit</w:t>
      </w:r>
      <w:proofErr w:type="spellEnd"/>
      <w:r>
        <w:t xml:space="preserve"> as ‘n key concept </w:t>
      </w:r>
      <w:proofErr w:type="spellStart"/>
      <w:r>
        <w:t>byvoeg</w:t>
      </w:r>
      <w:proofErr w:type="spellEnd"/>
      <w:r>
        <w:t xml:space="preserve"> net </w:t>
      </w:r>
      <w:proofErr w:type="spellStart"/>
      <w:r>
        <w:t>voor</w:t>
      </w:r>
      <w:proofErr w:type="spellEnd"/>
      <w:r>
        <w:t xml:space="preserve"> Objectives –</w:t>
      </w:r>
      <w:proofErr w:type="spellStart"/>
      <w:r>
        <w:t>Afdeling</w:t>
      </w:r>
      <w:proofErr w:type="spellEnd"/>
      <w:r>
        <w:t xml:space="preserve"> key concepts, end an sit </w:t>
      </w:r>
      <w:proofErr w:type="spellStart"/>
      <w:r>
        <w:t>jy</w:t>
      </w:r>
      <w:proofErr w:type="spellEnd"/>
      <w:r>
        <w:t xml:space="preserve"> key concepts in wat </w:t>
      </w:r>
      <w:proofErr w:type="spellStart"/>
      <w:r>
        <w:t>belangrik</w:t>
      </w:r>
      <w:proofErr w:type="spellEnd"/>
      <w:r>
        <w:t xml:space="preserve"> is </w:t>
      </w:r>
      <w:proofErr w:type="spellStart"/>
      <w:r>
        <w:t>vir</w:t>
      </w:r>
      <w:proofErr w:type="spellEnd"/>
      <w:r>
        <w:t xml:space="preserve"> </w:t>
      </w:r>
      <w:proofErr w:type="spellStart"/>
      <w:r>
        <w:t>jou</w:t>
      </w:r>
      <w:proofErr w:type="spellEnd"/>
      <w:r>
        <w:t xml:space="preserve"> </w:t>
      </w:r>
      <w:proofErr w:type="spellStart"/>
      <w:r>
        <w:t>studie</w:t>
      </w:r>
      <w:proofErr w:type="spellEnd"/>
      <w:r>
        <w:t xml:space="preserve"> </w:t>
      </w:r>
      <w:proofErr w:type="spellStart"/>
      <w:r>
        <w:t>en</w:t>
      </w:r>
      <w:proofErr w:type="spellEnd"/>
      <w:r>
        <w:t xml:space="preserve"> </w:t>
      </w:r>
      <w:proofErr w:type="spellStart"/>
      <w:r>
        <w:t>skryf</w:t>
      </w:r>
      <w:proofErr w:type="spellEnd"/>
      <w:r>
        <w:t xml:space="preserve"> net ‘n </w:t>
      </w:r>
      <w:proofErr w:type="spellStart"/>
      <w:r>
        <w:t>paragraaf</w:t>
      </w:r>
      <w:proofErr w:type="spellEnd"/>
      <w:r>
        <w:t xml:space="preserve"> </w:t>
      </w:r>
      <w:proofErr w:type="spellStart"/>
      <w:r>
        <w:t>daaroor</w:t>
      </w:r>
      <w:proofErr w:type="spellEnd"/>
      <w:r>
        <w:t>.</w:t>
      </w:r>
    </w:p>
  </w:comment>
  <w:comment w:id="148" w:author="Dr. Suné van der Linde" w:date="2021-04-08T11:29:00Z" w:initials="S">
    <w:p w14:paraId="24163E8F" w14:textId="6351ED6A" w:rsidR="00361239" w:rsidRDefault="00361239">
      <w:pPr>
        <w:pStyle w:val="CommentText"/>
      </w:pPr>
      <w:r>
        <w:rPr>
          <w:rStyle w:val="CommentReference"/>
        </w:rPr>
        <w:annotationRef/>
      </w:r>
      <w:proofErr w:type="spellStart"/>
      <w:r>
        <w:t>Hierdie</w:t>
      </w:r>
      <w:proofErr w:type="spellEnd"/>
      <w:r>
        <w:t xml:space="preserve"> </w:t>
      </w:r>
      <w:proofErr w:type="spellStart"/>
      <w:r>
        <w:t>moet</w:t>
      </w:r>
      <w:proofErr w:type="spellEnd"/>
      <w:r>
        <w:t xml:space="preserve"> basically </w:t>
      </w:r>
      <w:proofErr w:type="spellStart"/>
      <w:r>
        <w:t>presies</w:t>
      </w:r>
      <w:proofErr w:type="spellEnd"/>
      <w:r>
        <w:t xml:space="preserve"> </w:t>
      </w:r>
      <w:proofErr w:type="spellStart"/>
      <w:r>
        <w:t>dieselfde</w:t>
      </w:r>
      <w:proofErr w:type="spellEnd"/>
      <w:r>
        <w:t xml:space="preserve"> </w:t>
      </w:r>
      <w:proofErr w:type="spellStart"/>
      <w:r>
        <w:t>sê</w:t>
      </w:r>
      <w:proofErr w:type="spellEnd"/>
      <w:r>
        <w:t xml:space="preserve"> as </w:t>
      </w:r>
      <w:proofErr w:type="spellStart"/>
      <w:r>
        <w:t>jou</w:t>
      </w:r>
      <w:proofErr w:type="spellEnd"/>
      <w:r>
        <w:t xml:space="preserve"> primary objective</w:t>
      </w:r>
    </w:p>
  </w:comment>
  <w:comment w:id="167" w:author="Dr. Suné van der Linde" w:date="2021-04-08T11:29:00Z" w:initials="S">
    <w:p w14:paraId="0BB1118F" w14:textId="6C1DE56F" w:rsidR="00B62CD4" w:rsidRDefault="00B62CD4">
      <w:pPr>
        <w:pStyle w:val="CommentText"/>
      </w:pPr>
      <w:r>
        <w:rPr>
          <w:rStyle w:val="CommentReference"/>
        </w:rPr>
        <w:annotationRef/>
      </w:r>
      <w:proofErr w:type="spellStart"/>
      <w:r>
        <w:t>Iets</w:t>
      </w:r>
      <w:proofErr w:type="spellEnd"/>
      <w:r>
        <w:t xml:space="preserve"> </w:t>
      </w:r>
      <w:proofErr w:type="spellStart"/>
      <w:r>
        <w:t>lyk</w:t>
      </w:r>
      <w:proofErr w:type="spellEnd"/>
      <w:r>
        <w:t xml:space="preserve"> </w:t>
      </w:r>
      <w:proofErr w:type="spellStart"/>
      <w:r>
        <w:t>nie</w:t>
      </w:r>
      <w:proofErr w:type="spellEnd"/>
      <w:r>
        <w:t xml:space="preserve"> </w:t>
      </w:r>
      <w:proofErr w:type="spellStart"/>
      <w:r>
        <w:t>reg</w:t>
      </w:r>
      <w:proofErr w:type="spellEnd"/>
      <w:r>
        <w:t xml:space="preserve"> </w:t>
      </w:r>
      <w:proofErr w:type="spellStart"/>
      <w:r>
        <w:t>nie</w:t>
      </w:r>
      <w:proofErr w:type="spellEnd"/>
    </w:p>
  </w:comment>
  <w:comment w:id="168" w:author="Dr. Suné van der Linde" w:date="2021-04-08T11:31:00Z" w:initials="S">
    <w:p w14:paraId="51F7D5D9" w14:textId="1D8A95C5" w:rsidR="00B62CD4" w:rsidRDefault="00B62CD4">
      <w:pPr>
        <w:pStyle w:val="CommentText"/>
      </w:pPr>
      <w:r>
        <w:rPr>
          <w:rStyle w:val="CommentReference"/>
        </w:rPr>
        <w:annotationRef/>
      </w:r>
      <w:proofErr w:type="spellStart"/>
      <w:r>
        <w:t>bron</w:t>
      </w:r>
      <w:proofErr w:type="spellEnd"/>
    </w:p>
  </w:comment>
  <w:comment w:id="177" w:author="Dr. Suné van der Linde" w:date="2021-04-08T11:39:00Z" w:initials="S">
    <w:p w14:paraId="1B6E1A6B" w14:textId="41E68058" w:rsidR="00B62CD4" w:rsidRDefault="00B62CD4">
      <w:pPr>
        <w:pStyle w:val="CommentText"/>
      </w:pPr>
      <w:r>
        <w:rPr>
          <w:rStyle w:val="CommentReference"/>
        </w:rPr>
        <w:annotationRef/>
      </w:r>
      <w:r>
        <w:t xml:space="preserve">So </w:t>
      </w:r>
      <w:proofErr w:type="spellStart"/>
      <w:r>
        <w:t>nou</w:t>
      </w:r>
      <w:proofErr w:type="spellEnd"/>
      <w:r>
        <w:t xml:space="preserve"> </w:t>
      </w:r>
      <w:proofErr w:type="spellStart"/>
      <w:r>
        <w:t>dat</w:t>
      </w:r>
      <w:proofErr w:type="spellEnd"/>
      <w:r>
        <w:t xml:space="preserve"> </w:t>
      </w:r>
      <w:proofErr w:type="spellStart"/>
      <w:r>
        <w:t>ek</w:t>
      </w:r>
      <w:proofErr w:type="spellEnd"/>
      <w:r>
        <w:t xml:space="preserve"> </w:t>
      </w:r>
      <w:proofErr w:type="spellStart"/>
      <w:r>
        <w:t>hierdie</w:t>
      </w:r>
      <w:proofErr w:type="spellEnd"/>
      <w:r>
        <w:t xml:space="preserve"> </w:t>
      </w:r>
      <w:proofErr w:type="spellStart"/>
      <w:r>
        <w:t>sien</w:t>
      </w:r>
      <w:proofErr w:type="spellEnd"/>
      <w:r>
        <w:t xml:space="preserve"> dink </w:t>
      </w:r>
      <w:proofErr w:type="spellStart"/>
      <w:r>
        <w:t>ek</w:t>
      </w:r>
      <w:proofErr w:type="spellEnd"/>
      <w:r>
        <w:t xml:space="preserve"> </w:t>
      </w:r>
      <w:proofErr w:type="spellStart"/>
      <w:r>
        <w:t>dit</w:t>
      </w:r>
      <w:proofErr w:type="spellEnd"/>
      <w:r>
        <w:t xml:space="preserve"> </w:t>
      </w:r>
      <w:proofErr w:type="spellStart"/>
      <w:r>
        <w:t>moet</w:t>
      </w:r>
      <w:proofErr w:type="spellEnd"/>
      <w:r>
        <w:t xml:space="preserve"> </w:t>
      </w:r>
      <w:proofErr w:type="spellStart"/>
      <w:r>
        <w:t>deel</w:t>
      </w:r>
      <w:proofErr w:type="spellEnd"/>
      <w:r>
        <w:t xml:space="preserve"> van die methodology </w:t>
      </w:r>
      <w:proofErr w:type="spellStart"/>
      <w:r>
        <w:t>bespreking</w:t>
      </w:r>
      <w:proofErr w:type="spellEnd"/>
      <w:r>
        <w:t xml:space="preserve"> wees. </w:t>
      </w:r>
      <w:proofErr w:type="spellStart"/>
      <w:r>
        <w:t>Ek</w:t>
      </w:r>
      <w:proofErr w:type="spellEnd"/>
      <w:r>
        <w:t xml:space="preserve"> dink </w:t>
      </w:r>
      <w:proofErr w:type="spellStart"/>
      <w:r>
        <w:t>jy</w:t>
      </w:r>
      <w:proofErr w:type="spellEnd"/>
      <w:r>
        <w:t xml:space="preserve"> </w:t>
      </w:r>
      <w:proofErr w:type="spellStart"/>
      <w:r>
        <w:t>moet</w:t>
      </w:r>
      <w:proofErr w:type="spellEnd"/>
      <w:r>
        <w:t xml:space="preserve"> </w:t>
      </w:r>
      <w:proofErr w:type="spellStart"/>
      <w:r>
        <w:t>meer</w:t>
      </w:r>
      <w:proofErr w:type="spellEnd"/>
      <w:r>
        <w:t xml:space="preserve"> detail </w:t>
      </w:r>
      <w:proofErr w:type="spellStart"/>
      <w:r>
        <w:t>oor</w:t>
      </w:r>
      <w:proofErr w:type="spellEnd"/>
      <w:r>
        <w:t xml:space="preserve"> SCRUM &amp; Agile gee </w:t>
      </w:r>
      <w:proofErr w:type="spellStart"/>
      <w:r>
        <w:t>en</w:t>
      </w:r>
      <w:proofErr w:type="spellEnd"/>
      <w:r>
        <w:t xml:space="preserve"> </w:t>
      </w:r>
      <w:proofErr w:type="spellStart"/>
      <w:r>
        <w:t>dan</w:t>
      </w:r>
      <w:proofErr w:type="spellEnd"/>
      <w:r>
        <w:t xml:space="preserve"> ‘n </w:t>
      </w:r>
      <w:proofErr w:type="spellStart"/>
      <w:r>
        <w:t>mooi</w:t>
      </w:r>
      <w:proofErr w:type="spellEnd"/>
      <w:r>
        <w:t xml:space="preserve"> </w:t>
      </w:r>
      <w:proofErr w:type="spellStart"/>
      <w:r>
        <w:t>prentjie</w:t>
      </w:r>
      <w:proofErr w:type="spellEnd"/>
      <w:r>
        <w:t xml:space="preserve"> </w:t>
      </w:r>
      <w:proofErr w:type="spellStart"/>
      <w:r>
        <w:t>teken</w:t>
      </w:r>
      <w:proofErr w:type="spellEnd"/>
      <w:r>
        <w:t xml:space="preserve"> of in ‘n </w:t>
      </w:r>
      <w:proofErr w:type="spellStart"/>
      <w:r>
        <w:t>tabel</w:t>
      </w:r>
      <w:proofErr w:type="spellEnd"/>
      <w:r>
        <w:t xml:space="preserve"> </w:t>
      </w:r>
      <w:proofErr w:type="spellStart"/>
      <w:r>
        <w:t>aanwys</w:t>
      </w:r>
      <w:proofErr w:type="spellEnd"/>
      <w:r>
        <w:t xml:space="preserve"> hoe </w:t>
      </w:r>
      <w:proofErr w:type="spellStart"/>
      <w:r>
        <w:t>hierdie</w:t>
      </w:r>
      <w:proofErr w:type="spellEnd"/>
      <w:r>
        <w:t xml:space="preserve"> </w:t>
      </w:r>
      <w:proofErr w:type="spellStart"/>
      <w:r>
        <w:t>en</w:t>
      </w:r>
      <w:proofErr w:type="spellEnd"/>
      <w:r>
        <w:t xml:space="preserve"> die DSR </w:t>
      </w:r>
      <w:proofErr w:type="spellStart"/>
      <w:r>
        <w:t>gaan</w:t>
      </w:r>
      <w:proofErr w:type="spellEnd"/>
      <w:r>
        <w:t xml:space="preserve"> </w:t>
      </w:r>
      <w:proofErr w:type="spellStart"/>
      <w:r>
        <w:t>inpas</w:t>
      </w:r>
      <w:proofErr w:type="spellEnd"/>
      <w:r>
        <w:t xml:space="preserve">. Map </w:t>
      </w:r>
      <w:proofErr w:type="spellStart"/>
      <w:r>
        <w:t>jou</w:t>
      </w:r>
      <w:proofErr w:type="spellEnd"/>
      <w:r>
        <w:t xml:space="preserve"> hele </w:t>
      </w:r>
      <w:proofErr w:type="spellStart"/>
      <w:r>
        <w:t>studie</w:t>
      </w:r>
      <w:proofErr w:type="spellEnd"/>
      <w:r>
        <w:t xml:space="preserve"> </w:t>
      </w:r>
      <w:proofErr w:type="spellStart"/>
      <w:r>
        <w:t>uit</w:t>
      </w:r>
      <w:proofErr w:type="spellEnd"/>
      <w:r>
        <w:t xml:space="preserve"> soda tons </w:t>
      </w:r>
      <w:proofErr w:type="spellStart"/>
      <w:r>
        <w:t>kan</w:t>
      </w:r>
      <w:proofErr w:type="spellEnd"/>
      <w:r>
        <w:t xml:space="preserve"> </w:t>
      </w:r>
      <w:proofErr w:type="spellStart"/>
      <w:r>
        <w:t>sien</w:t>
      </w:r>
      <w:proofErr w:type="spellEnd"/>
      <w:r>
        <w:t xml:space="preserve"> </w:t>
      </w:r>
      <w:proofErr w:type="spellStart"/>
      <w:r>
        <w:t>wanneer</w:t>
      </w:r>
      <w:proofErr w:type="spellEnd"/>
      <w:r>
        <w:t xml:space="preserve"> </w:t>
      </w:r>
      <w:proofErr w:type="spellStart"/>
      <w:r>
        <w:t>en</w:t>
      </w:r>
      <w:proofErr w:type="spellEnd"/>
      <w:r>
        <w:t xml:space="preserve"> hoe </w:t>
      </w:r>
      <w:proofErr w:type="spellStart"/>
      <w:r>
        <w:t>jy</w:t>
      </w:r>
      <w:proofErr w:type="spellEnd"/>
      <w:r>
        <w:t xml:space="preserve"> wat </w:t>
      </w:r>
      <w:proofErr w:type="spellStart"/>
      <w:r>
        <w:t>gaan</w:t>
      </w:r>
      <w:proofErr w:type="spellEnd"/>
      <w:r>
        <w:t xml:space="preserve"> </w:t>
      </w:r>
      <w:proofErr w:type="spellStart"/>
      <w:r>
        <w:t>doen</w:t>
      </w:r>
      <w:proofErr w:type="spellEnd"/>
      <w:r>
        <w:t>.</w:t>
      </w:r>
    </w:p>
  </w:comment>
  <w:comment w:id="179" w:author="Dr. Suné van der Linde" w:date="2021-04-08T11:42:00Z" w:initials="S">
    <w:p w14:paraId="57CBDEEF" w14:textId="296F947B" w:rsidR="00C82B7B" w:rsidRDefault="00C82B7B">
      <w:pPr>
        <w:pStyle w:val="CommentText"/>
      </w:pPr>
      <w:r>
        <w:rPr>
          <w:rStyle w:val="CommentReference"/>
        </w:rPr>
        <w:annotationRef/>
      </w:r>
      <w:proofErr w:type="spellStart"/>
      <w:r>
        <w:t>Dit</w:t>
      </w:r>
      <w:proofErr w:type="spellEnd"/>
      <w:r>
        <w:t xml:space="preserve"> </w:t>
      </w:r>
      <w:proofErr w:type="spellStart"/>
      <w:r>
        <w:t>voel</w:t>
      </w:r>
      <w:proofErr w:type="spellEnd"/>
      <w:r>
        <w:t xml:space="preserve"> of </w:t>
      </w:r>
      <w:proofErr w:type="spellStart"/>
      <w:r>
        <w:t>hierdie</w:t>
      </w:r>
      <w:proofErr w:type="spellEnd"/>
      <w:r>
        <w:t xml:space="preserve"> op ‘n </w:t>
      </w:r>
      <w:proofErr w:type="spellStart"/>
      <w:r>
        <w:t>ander</w:t>
      </w:r>
      <w:proofErr w:type="spellEnd"/>
      <w:r>
        <w:t xml:space="preserve"> </w:t>
      </w:r>
      <w:proofErr w:type="spellStart"/>
      <w:r>
        <w:t>plek</w:t>
      </w:r>
      <w:proofErr w:type="spellEnd"/>
      <w:r>
        <w:t xml:space="preserve"> </w:t>
      </w:r>
      <w:proofErr w:type="spellStart"/>
      <w:r>
        <w:t>moet</w:t>
      </w:r>
      <w:proofErr w:type="spellEnd"/>
      <w:r>
        <w:t xml:space="preserve"> wees, </w:t>
      </w:r>
      <w:proofErr w:type="spellStart"/>
      <w:r>
        <w:t>weet</w:t>
      </w:r>
      <w:proofErr w:type="spellEnd"/>
      <w:r>
        <w:t xml:space="preserve"> </w:t>
      </w:r>
      <w:proofErr w:type="spellStart"/>
      <w:r>
        <w:t>nog</w:t>
      </w:r>
      <w:proofErr w:type="spellEnd"/>
      <w:r>
        <w:t xml:space="preserve"> </w:t>
      </w:r>
      <w:proofErr w:type="spellStart"/>
      <w:r>
        <w:t>nie</w:t>
      </w:r>
      <w:proofErr w:type="spellEnd"/>
      <w:r>
        <w:t xml:space="preserve"> </w:t>
      </w:r>
      <w:proofErr w:type="spellStart"/>
      <w:r>
        <w:t>waar</w:t>
      </w:r>
      <w:proofErr w:type="spellEnd"/>
      <w:r>
        <w:t xml:space="preserve"> </w:t>
      </w:r>
      <w:proofErr w:type="spellStart"/>
      <w:r>
        <w:t>nie</w:t>
      </w:r>
      <w:proofErr w:type="spellEnd"/>
      <w:r>
        <w:t xml:space="preserve">. </w:t>
      </w:r>
      <w:proofErr w:type="spellStart"/>
      <w:r>
        <w:t>Dalk</w:t>
      </w:r>
      <w:proofErr w:type="spellEnd"/>
      <w:r>
        <w:t xml:space="preserve"> </w:t>
      </w:r>
      <w:proofErr w:type="spellStart"/>
      <w:r>
        <w:t>nog</w:t>
      </w:r>
      <w:proofErr w:type="spellEnd"/>
      <w:r>
        <w:t xml:space="preserve"> </w:t>
      </w:r>
      <w:proofErr w:type="spellStart"/>
      <w:r>
        <w:t>nie</w:t>
      </w:r>
      <w:proofErr w:type="spellEnd"/>
      <w:r>
        <w:t xml:space="preserve"> </w:t>
      </w:r>
      <w:proofErr w:type="spellStart"/>
      <w:r>
        <w:t>nodig</w:t>
      </w:r>
      <w:proofErr w:type="spellEnd"/>
      <w:r>
        <w:t xml:space="preserve"> </w:t>
      </w:r>
      <w:proofErr w:type="spellStart"/>
      <w:r>
        <w:t>hier</w:t>
      </w:r>
      <w:proofErr w:type="spellEnd"/>
      <w:r>
        <w:t xml:space="preserve"> </w:t>
      </w:r>
      <w:proofErr w:type="spellStart"/>
      <w:r>
        <w:t>nie</w:t>
      </w:r>
      <w:proofErr w:type="spellEnd"/>
      <w:r>
        <w:t xml:space="preserve"> – </w:t>
      </w:r>
      <w:proofErr w:type="spellStart"/>
      <w:r>
        <w:t>dalk</w:t>
      </w:r>
      <w:proofErr w:type="spellEnd"/>
      <w:r>
        <w:t xml:space="preserve"> later.</w:t>
      </w:r>
    </w:p>
  </w:comment>
  <w:comment w:id="202" w:author="Dr. Suné van der Linde" w:date="2021-04-08T11:49:00Z" w:initials="S">
    <w:p w14:paraId="0C127DB5" w14:textId="5D0F6BF6" w:rsidR="00C82B7B" w:rsidRDefault="00C82B7B">
      <w:pPr>
        <w:pStyle w:val="CommentText"/>
      </w:pPr>
      <w:r>
        <w:rPr>
          <w:rStyle w:val="CommentReference"/>
        </w:rPr>
        <w:annotationRef/>
      </w:r>
      <w:r>
        <w:t xml:space="preserve">Is </w:t>
      </w:r>
      <w:proofErr w:type="spellStart"/>
      <w:r>
        <w:t>dit</w:t>
      </w:r>
      <w:proofErr w:type="spellEnd"/>
      <w:r>
        <w:t xml:space="preserve"> die </w:t>
      </w:r>
      <w:proofErr w:type="spellStart"/>
      <w:r>
        <w:t>naam</w:t>
      </w:r>
      <w:proofErr w:type="spellEnd"/>
      <w:r>
        <w:t xml:space="preserve"> van die proses model, </w:t>
      </w:r>
      <w:proofErr w:type="spellStart"/>
      <w:r>
        <w:t>anders</w:t>
      </w:r>
      <w:proofErr w:type="spellEnd"/>
      <w:r>
        <w:t xml:space="preserve"> rephrase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AD94F0" w15:done="0"/>
  <w15:commentEx w15:paraId="0E567182" w15:done="0"/>
  <w15:commentEx w15:paraId="248DDB5A" w15:done="0"/>
  <w15:commentEx w15:paraId="7B11D6E7" w15:done="0"/>
  <w15:commentEx w15:paraId="5623E31A" w15:done="0"/>
  <w15:commentEx w15:paraId="4C112432" w15:done="0"/>
  <w15:commentEx w15:paraId="24EDD868" w15:done="0"/>
  <w15:commentEx w15:paraId="1437A4A2" w15:done="0"/>
  <w15:commentEx w15:paraId="24163E8F" w15:done="0"/>
  <w15:commentEx w15:paraId="0BB1118F" w15:done="0"/>
  <w15:commentEx w15:paraId="51F7D5D9" w15:done="0"/>
  <w15:commentEx w15:paraId="1B6E1A6B" w15:done="0"/>
  <w15:commentEx w15:paraId="57CBDEEF" w15:done="0"/>
  <w15:commentEx w15:paraId="0C127D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AD94F0" w16cid:durableId="24196C8A"/>
  <w16cid:commentId w16cid:paraId="0E567182" w16cid:durableId="24195ADF"/>
  <w16cid:commentId w16cid:paraId="248DDB5A" w16cid:durableId="24195C61"/>
  <w16cid:commentId w16cid:paraId="7B11D6E7" w16cid:durableId="24195D2A"/>
  <w16cid:commentId w16cid:paraId="5623E31A" w16cid:durableId="241961F6"/>
  <w16cid:commentId w16cid:paraId="4C112432" w16cid:durableId="24196307"/>
  <w16cid:commentId w16cid:paraId="24EDD868" w16cid:durableId="24196323"/>
  <w16cid:commentId w16cid:paraId="1437A4A2" w16cid:durableId="2419645A"/>
  <w16cid:commentId w16cid:paraId="24163E8F" w16cid:durableId="2419677E"/>
  <w16cid:commentId w16cid:paraId="0BB1118F" w16cid:durableId="241967B2"/>
  <w16cid:commentId w16cid:paraId="51F7D5D9" w16cid:durableId="2419680B"/>
  <w16cid:commentId w16cid:paraId="1B6E1A6B" w16cid:durableId="24196A01"/>
  <w16cid:commentId w16cid:paraId="57CBDEEF" w16cid:durableId="24196A88"/>
  <w16cid:commentId w16cid:paraId="0C127DB5" w16cid:durableId="24196C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35A0C" w14:textId="77777777" w:rsidR="00D75C9F" w:rsidRDefault="00D75C9F" w:rsidP="00F17A42">
      <w:pPr>
        <w:spacing w:after="0" w:line="240" w:lineRule="auto"/>
      </w:pPr>
      <w:r>
        <w:separator/>
      </w:r>
    </w:p>
  </w:endnote>
  <w:endnote w:type="continuationSeparator" w:id="0">
    <w:p w14:paraId="280B2CE8" w14:textId="77777777" w:rsidR="00D75C9F" w:rsidRDefault="00D75C9F" w:rsidP="00F17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877391"/>
      <w:docPartObj>
        <w:docPartGallery w:val="Page Numbers (Bottom of Page)"/>
        <w:docPartUnique/>
      </w:docPartObj>
    </w:sdtPr>
    <w:sdtEndPr>
      <w:rPr>
        <w:noProof/>
      </w:rPr>
    </w:sdtEndPr>
    <w:sdtContent>
      <w:p w14:paraId="6CA9FB00" w14:textId="77777777" w:rsidR="00F17A42" w:rsidRDefault="00F17A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97A14A" w14:textId="77777777" w:rsidR="00F17A42" w:rsidRDefault="00F17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BA5DD" w14:textId="77777777" w:rsidR="00D75C9F" w:rsidRDefault="00D75C9F" w:rsidP="00F17A42">
      <w:pPr>
        <w:spacing w:after="0" w:line="240" w:lineRule="auto"/>
      </w:pPr>
      <w:r>
        <w:separator/>
      </w:r>
    </w:p>
  </w:footnote>
  <w:footnote w:type="continuationSeparator" w:id="0">
    <w:p w14:paraId="5052298A" w14:textId="77777777" w:rsidR="00D75C9F" w:rsidRDefault="00D75C9F" w:rsidP="00F17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5AD8"/>
    <w:multiLevelType w:val="hybridMultilevel"/>
    <w:tmpl w:val="B56C77F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3B6E1CF4"/>
    <w:multiLevelType w:val="hybridMultilevel"/>
    <w:tmpl w:val="D5F0EA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E045426"/>
    <w:multiLevelType w:val="hybridMultilevel"/>
    <w:tmpl w:val="FEF830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81E6E8D"/>
    <w:multiLevelType w:val="hybridMultilevel"/>
    <w:tmpl w:val="DA4C3EA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799B049B"/>
    <w:multiLevelType w:val="multilevel"/>
    <w:tmpl w:val="70888F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00"/>
    <w:rsid w:val="000054DE"/>
    <w:rsid w:val="000110A4"/>
    <w:rsid w:val="00016BEF"/>
    <w:rsid w:val="000634FA"/>
    <w:rsid w:val="00073D82"/>
    <w:rsid w:val="00084015"/>
    <w:rsid w:val="000C3842"/>
    <w:rsid w:val="000E0947"/>
    <w:rsid w:val="00112A17"/>
    <w:rsid w:val="00132867"/>
    <w:rsid w:val="00151EBB"/>
    <w:rsid w:val="0015335A"/>
    <w:rsid w:val="00173944"/>
    <w:rsid w:val="00175007"/>
    <w:rsid w:val="00182967"/>
    <w:rsid w:val="0019080B"/>
    <w:rsid w:val="001A42AD"/>
    <w:rsid w:val="001F54F6"/>
    <w:rsid w:val="00231F00"/>
    <w:rsid w:val="00237A41"/>
    <w:rsid w:val="002667C9"/>
    <w:rsid w:val="00273606"/>
    <w:rsid w:val="0030140C"/>
    <w:rsid w:val="00314F92"/>
    <w:rsid w:val="003535C6"/>
    <w:rsid w:val="00361239"/>
    <w:rsid w:val="00373311"/>
    <w:rsid w:val="00375A08"/>
    <w:rsid w:val="00390DAC"/>
    <w:rsid w:val="003A033E"/>
    <w:rsid w:val="003C55AE"/>
    <w:rsid w:val="003F58A6"/>
    <w:rsid w:val="003F7A24"/>
    <w:rsid w:val="00436AB4"/>
    <w:rsid w:val="00437974"/>
    <w:rsid w:val="004379C1"/>
    <w:rsid w:val="00442DED"/>
    <w:rsid w:val="00445CEF"/>
    <w:rsid w:val="00447508"/>
    <w:rsid w:val="00454E6A"/>
    <w:rsid w:val="00462519"/>
    <w:rsid w:val="00462524"/>
    <w:rsid w:val="00485418"/>
    <w:rsid w:val="004961D7"/>
    <w:rsid w:val="004C03CC"/>
    <w:rsid w:val="004F3B7D"/>
    <w:rsid w:val="004F626F"/>
    <w:rsid w:val="00530A04"/>
    <w:rsid w:val="00561BFE"/>
    <w:rsid w:val="005A1905"/>
    <w:rsid w:val="005B7CCE"/>
    <w:rsid w:val="005D069C"/>
    <w:rsid w:val="006002FF"/>
    <w:rsid w:val="00613805"/>
    <w:rsid w:val="0063692B"/>
    <w:rsid w:val="006572B2"/>
    <w:rsid w:val="00673783"/>
    <w:rsid w:val="00675C5B"/>
    <w:rsid w:val="00700440"/>
    <w:rsid w:val="00724D80"/>
    <w:rsid w:val="00765D46"/>
    <w:rsid w:val="007C24FE"/>
    <w:rsid w:val="007E4119"/>
    <w:rsid w:val="00835E5E"/>
    <w:rsid w:val="00857C2C"/>
    <w:rsid w:val="00867FEB"/>
    <w:rsid w:val="00897392"/>
    <w:rsid w:val="008B359A"/>
    <w:rsid w:val="008D0E01"/>
    <w:rsid w:val="008E50B8"/>
    <w:rsid w:val="008E581D"/>
    <w:rsid w:val="009202F4"/>
    <w:rsid w:val="009A1AAE"/>
    <w:rsid w:val="009D39C8"/>
    <w:rsid w:val="009F4F26"/>
    <w:rsid w:val="009F6390"/>
    <w:rsid w:val="009F7AC2"/>
    <w:rsid w:val="00A5636B"/>
    <w:rsid w:val="00A862E0"/>
    <w:rsid w:val="00AB3A74"/>
    <w:rsid w:val="00B1711C"/>
    <w:rsid w:val="00B23AE4"/>
    <w:rsid w:val="00B32AFC"/>
    <w:rsid w:val="00B512C6"/>
    <w:rsid w:val="00B570DC"/>
    <w:rsid w:val="00B628DA"/>
    <w:rsid w:val="00B62CD4"/>
    <w:rsid w:val="00B962A7"/>
    <w:rsid w:val="00C82B7B"/>
    <w:rsid w:val="00CC3AB9"/>
    <w:rsid w:val="00CE771F"/>
    <w:rsid w:val="00CF19A2"/>
    <w:rsid w:val="00D008B9"/>
    <w:rsid w:val="00D15C0B"/>
    <w:rsid w:val="00D167A4"/>
    <w:rsid w:val="00D27BB0"/>
    <w:rsid w:val="00D75C9F"/>
    <w:rsid w:val="00D9680B"/>
    <w:rsid w:val="00DC651D"/>
    <w:rsid w:val="00DE0A31"/>
    <w:rsid w:val="00DF3F3B"/>
    <w:rsid w:val="00E149D9"/>
    <w:rsid w:val="00E15B9B"/>
    <w:rsid w:val="00E32C16"/>
    <w:rsid w:val="00E94A92"/>
    <w:rsid w:val="00EA6F0F"/>
    <w:rsid w:val="00EC4D8F"/>
    <w:rsid w:val="00EF54F4"/>
    <w:rsid w:val="00F17A42"/>
    <w:rsid w:val="00F20214"/>
    <w:rsid w:val="00F3246C"/>
    <w:rsid w:val="00F54F24"/>
    <w:rsid w:val="00F56077"/>
    <w:rsid w:val="00F920FC"/>
    <w:rsid w:val="00FB1FA1"/>
    <w:rsid w:val="00FE67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4A79F"/>
  <w15:chartTrackingRefBased/>
  <w15:docId w15:val="{E7F66588-C23E-4EE0-BA44-21224A65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74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6747"/>
    <w:rPr>
      <w:rFonts w:eastAsiaTheme="minorEastAsia"/>
      <w:lang w:val="en-US"/>
    </w:rPr>
  </w:style>
  <w:style w:type="character" w:customStyle="1" w:styleId="Heading1Char">
    <w:name w:val="Heading 1 Char"/>
    <w:basedOn w:val="DefaultParagraphFont"/>
    <w:link w:val="Heading1"/>
    <w:uiPriority w:val="9"/>
    <w:rsid w:val="00454E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4E6A"/>
    <w:pPr>
      <w:outlineLvl w:val="9"/>
    </w:pPr>
    <w:rPr>
      <w:lang w:val="en-US"/>
    </w:rPr>
  </w:style>
  <w:style w:type="paragraph" w:styleId="Header">
    <w:name w:val="header"/>
    <w:basedOn w:val="Normal"/>
    <w:link w:val="HeaderChar"/>
    <w:uiPriority w:val="99"/>
    <w:unhideWhenUsed/>
    <w:rsid w:val="00F17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A42"/>
  </w:style>
  <w:style w:type="paragraph" w:styleId="Footer">
    <w:name w:val="footer"/>
    <w:basedOn w:val="Normal"/>
    <w:link w:val="FooterChar"/>
    <w:uiPriority w:val="99"/>
    <w:unhideWhenUsed/>
    <w:rsid w:val="00F17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A42"/>
  </w:style>
  <w:style w:type="paragraph" w:styleId="TOC1">
    <w:name w:val="toc 1"/>
    <w:basedOn w:val="Normal"/>
    <w:next w:val="Normal"/>
    <w:autoRedefine/>
    <w:uiPriority w:val="39"/>
    <w:unhideWhenUsed/>
    <w:rsid w:val="00DC651D"/>
    <w:pPr>
      <w:spacing w:after="100"/>
    </w:pPr>
  </w:style>
  <w:style w:type="character" w:styleId="Hyperlink">
    <w:name w:val="Hyperlink"/>
    <w:basedOn w:val="DefaultParagraphFont"/>
    <w:uiPriority w:val="99"/>
    <w:unhideWhenUsed/>
    <w:rsid w:val="00DC651D"/>
    <w:rPr>
      <w:color w:val="0563C1" w:themeColor="hyperlink"/>
      <w:u w:val="single"/>
    </w:rPr>
  </w:style>
  <w:style w:type="character" w:customStyle="1" w:styleId="Heading2Char">
    <w:name w:val="Heading 2 Char"/>
    <w:basedOn w:val="DefaultParagraphFont"/>
    <w:link w:val="Heading2"/>
    <w:uiPriority w:val="9"/>
    <w:rsid w:val="00462524"/>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B32AFC"/>
  </w:style>
  <w:style w:type="paragraph" w:styleId="ListParagraph">
    <w:name w:val="List Paragraph"/>
    <w:basedOn w:val="Normal"/>
    <w:uiPriority w:val="34"/>
    <w:qFormat/>
    <w:rsid w:val="00CE771F"/>
    <w:pPr>
      <w:ind w:left="720"/>
      <w:contextualSpacing/>
    </w:pPr>
  </w:style>
  <w:style w:type="character" w:customStyle="1" w:styleId="Heading3Char">
    <w:name w:val="Heading 3 Char"/>
    <w:basedOn w:val="DefaultParagraphFont"/>
    <w:link w:val="Heading3"/>
    <w:uiPriority w:val="9"/>
    <w:rsid w:val="00CE771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9D39C8"/>
    <w:pPr>
      <w:spacing w:after="100"/>
      <w:ind w:left="220"/>
    </w:pPr>
  </w:style>
  <w:style w:type="paragraph" w:styleId="TOC3">
    <w:name w:val="toc 3"/>
    <w:basedOn w:val="Normal"/>
    <w:next w:val="Normal"/>
    <w:autoRedefine/>
    <w:uiPriority w:val="39"/>
    <w:unhideWhenUsed/>
    <w:rsid w:val="009D39C8"/>
    <w:pPr>
      <w:spacing w:after="100"/>
      <w:ind w:left="440"/>
    </w:pPr>
  </w:style>
  <w:style w:type="paragraph" w:styleId="Caption">
    <w:name w:val="caption"/>
    <w:basedOn w:val="Normal"/>
    <w:next w:val="Normal"/>
    <w:uiPriority w:val="35"/>
    <w:unhideWhenUsed/>
    <w:qFormat/>
    <w:rsid w:val="0044750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36AB4"/>
    <w:pPr>
      <w:spacing w:after="0"/>
    </w:pPr>
  </w:style>
  <w:style w:type="paragraph" w:styleId="BalloonText">
    <w:name w:val="Balloon Text"/>
    <w:basedOn w:val="Normal"/>
    <w:link w:val="BalloonTextChar"/>
    <w:uiPriority w:val="99"/>
    <w:semiHidden/>
    <w:unhideWhenUsed/>
    <w:rsid w:val="000634F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34F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634FA"/>
    <w:rPr>
      <w:sz w:val="16"/>
      <w:szCs w:val="16"/>
    </w:rPr>
  </w:style>
  <w:style w:type="paragraph" w:styleId="CommentText">
    <w:name w:val="annotation text"/>
    <w:basedOn w:val="Normal"/>
    <w:link w:val="CommentTextChar"/>
    <w:uiPriority w:val="99"/>
    <w:semiHidden/>
    <w:unhideWhenUsed/>
    <w:rsid w:val="000634FA"/>
    <w:pPr>
      <w:spacing w:line="240" w:lineRule="auto"/>
    </w:pPr>
    <w:rPr>
      <w:sz w:val="20"/>
      <w:szCs w:val="20"/>
    </w:rPr>
  </w:style>
  <w:style w:type="character" w:customStyle="1" w:styleId="CommentTextChar">
    <w:name w:val="Comment Text Char"/>
    <w:basedOn w:val="DefaultParagraphFont"/>
    <w:link w:val="CommentText"/>
    <w:uiPriority w:val="99"/>
    <w:semiHidden/>
    <w:rsid w:val="000634FA"/>
    <w:rPr>
      <w:sz w:val="20"/>
      <w:szCs w:val="20"/>
    </w:rPr>
  </w:style>
  <w:style w:type="paragraph" w:styleId="CommentSubject">
    <w:name w:val="annotation subject"/>
    <w:basedOn w:val="CommentText"/>
    <w:next w:val="CommentText"/>
    <w:link w:val="CommentSubjectChar"/>
    <w:uiPriority w:val="99"/>
    <w:semiHidden/>
    <w:unhideWhenUsed/>
    <w:rsid w:val="000634FA"/>
    <w:rPr>
      <w:b/>
      <w:bCs/>
    </w:rPr>
  </w:style>
  <w:style w:type="character" w:customStyle="1" w:styleId="CommentSubjectChar">
    <w:name w:val="Comment Subject Char"/>
    <w:basedOn w:val="CommentTextChar"/>
    <w:link w:val="CommentSubject"/>
    <w:uiPriority w:val="99"/>
    <w:semiHidden/>
    <w:rsid w:val="000634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3871">
      <w:bodyDiv w:val="1"/>
      <w:marLeft w:val="0"/>
      <w:marRight w:val="0"/>
      <w:marTop w:val="0"/>
      <w:marBottom w:val="0"/>
      <w:divBdr>
        <w:top w:val="none" w:sz="0" w:space="0" w:color="auto"/>
        <w:left w:val="none" w:sz="0" w:space="0" w:color="auto"/>
        <w:bottom w:val="none" w:sz="0" w:space="0" w:color="auto"/>
        <w:right w:val="none" w:sz="0" w:space="0" w:color="auto"/>
      </w:divBdr>
    </w:div>
    <w:div w:id="8987984">
      <w:bodyDiv w:val="1"/>
      <w:marLeft w:val="0"/>
      <w:marRight w:val="0"/>
      <w:marTop w:val="0"/>
      <w:marBottom w:val="0"/>
      <w:divBdr>
        <w:top w:val="none" w:sz="0" w:space="0" w:color="auto"/>
        <w:left w:val="none" w:sz="0" w:space="0" w:color="auto"/>
        <w:bottom w:val="none" w:sz="0" w:space="0" w:color="auto"/>
        <w:right w:val="none" w:sz="0" w:space="0" w:color="auto"/>
      </w:divBdr>
    </w:div>
    <w:div w:id="43604767">
      <w:bodyDiv w:val="1"/>
      <w:marLeft w:val="0"/>
      <w:marRight w:val="0"/>
      <w:marTop w:val="0"/>
      <w:marBottom w:val="0"/>
      <w:divBdr>
        <w:top w:val="none" w:sz="0" w:space="0" w:color="auto"/>
        <w:left w:val="none" w:sz="0" w:space="0" w:color="auto"/>
        <w:bottom w:val="none" w:sz="0" w:space="0" w:color="auto"/>
        <w:right w:val="none" w:sz="0" w:space="0" w:color="auto"/>
      </w:divBdr>
    </w:div>
    <w:div w:id="48842241">
      <w:bodyDiv w:val="1"/>
      <w:marLeft w:val="0"/>
      <w:marRight w:val="0"/>
      <w:marTop w:val="0"/>
      <w:marBottom w:val="0"/>
      <w:divBdr>
        <w:top w:val="none" w:sz="0" w:space="0" w:color="auto"/>
        <w:left w:val="none" w:sz="0" w:space="0" w:color="auto"/>
        <w:bottom w:val="none" w:sz="0" w:space="0" w:color="auto"/>
        <w:right w:val="none" w:sz="0" w:space="0" w:color="auto"/>
      </w:divBdr>
    </w:div>
    <w:div w:id="54666132">
      <w:bodyDiv w:val="1"/>
      <w:marLeft w:val="0"/>
      <w:marRight w:val="0"/>
      <w:marTop w:val="0"/>
      <w:marBottom w:val="0"/>
      <w:divBdr>
        <w:top w:val="none" w:sz="0" w:space="0" w:color="auto"/>
        <w:left w:val="none" w:sz="0" w:space="0" w:color="auto"/>
        <w:bottom w:val="none" w:sz="0" w:space="0" w:color="auto"/>
        <w:right w:val="none" w:sz="0" w:space="0" w:color="auto"/>
      </w:divBdr>
    </w:div>
    <w:div w:id="98641999">
      <w:bodyDiv w:val="1"/>
      <w:marLeft w:val="0"/>
      <w:marRight w:val="0"/>
      <w:marTop w:val="0"/>
      <w:marBottom w:val="0"/>
      <w:divBdr>
        <w:top w:val="none" w:sz="0" w:space="0" w:color="auto"/>
        <w:left w:val="none" w:sz="0" w:space="0" w:color="auto"/>
        <w:bottom w:val="none" w:sz="0" w:space="0" w:color="auto"/>
        <w:right w:val="none" w:sz="0" w:space="0" w:color="auto"/>
      </w:divBdr>
    </w:div>
    <w:div w:id="112134935">
      <w:bodyDiv w:val="1"/>
      <w:marLeft w:val="0"/>
      <w:marRight w:val="0"/>
      <w:marTop w:val="0"/>
      <w:marBottom w:val="0"/>
      <w:divBdr>
        <w:top w:val="none" w:sz="0" w:space="0" w:color="auto"/>
        <w:left w:val="none" w:sz="0" w:space="0" w:color="auto"/>
        <w:bottom w:val="none" w:sz="0" w:space="0" w:color="auto"/>
        <w:right w:val="none" w:sz="0" w:space="0" w:color="auto"/>
      </w:divBdr>
    </w:div>
    <w:div w:id="167647565">
      <w:bodyDiv w:val="1"/>
      <w:marLeft w:val="0"/>
      <w:marRight w:val="0"/>
      <w:marTop w:val="0"/>
      <w:marBottom w:val="0"/>
      <w:divBdr>
        <w:top w:val="none" w:sz="0" w:space="0" w:color="auto"/>
        <w:left w:val="none" w:sz="0" w:space="0" w:color="auto"/>
        <w:bottom w:val="none" w:sz="0" w:space="0" w:color="auto"/>
        <w:right w:val="none" w:sz="0" w:space="0" w:color="auto"/>
      </w:divBdr>
    </w:div>
    <w:div w:id="176699271">
      <w:bodyDiv w:val="1"/>
      <w:marLeft w:val="0"/>
      <w:marRight w:val="0"/>
      <w:marTop w:val="0"/>
      <w:marBottom w:val="0"/>
      <w:divBdr>
        <w:top w:val="none" w:sz="0" w:space="0" w:color="auto"/>
        <w:left w:val="none" w:sz="0" w:space="0" w:color="auto"/>
        <w:bottom w:val="none" w:sz="0" w:space="0" w:color="auto"/>
        <w:right w:val="none" w:sz="0" w:space="0" w:color="auto"/>
      </w:divBdr>
    </w:div>
    <w:div w:id="198705198">
      <w:bodyDiv w:val="1"/>
      <w:marLeft w:val="0"/>
      <w:marRight w:val="0"/>
      <w:marTop w:val="0"/>
      <w:marBottom w:val="0"/>
      <w:divBdr>
        <w:top w:val="none" w:sz="0" w:space="0" w:color="auto"/>
        <w:left w:val="none" w:sz="0" w:space="0" w:color="auto"/>
        <w:bottom w:val="none" w:sz="0" w:space="0" w:color="auto"/>
        <w:right w:val="none" w:sz="0" w:space="0" w:color="auto"/>
      </w:divBdr>
    </w:div>
    <w:div w:id="250505455">
      <w:bodyDiv w:val="1"/>
      <w:marLeft w:val="0"/>
      <w:marRight w:val="0"/>
      <w:marTop w:val="0"/>
      <w:marBottom w:val="0"/>
      <w:divBdr>
        <w:top w:val="none" w:sz="0" w:space="0" w:color="auto"/>
        <w:left w:val="none" w:sz="0" w:space="0" w:color="auto"/>
        <w:bottom w:val="none" w:sz="0" w:space="0" w:color="auto"/>
        <w:right w:val="none" w:sz="0" w:space="0" w:color="auto"/>
      </w:divBdr>
    </w:div>
    <w:div w:id="260990312">
      <w:bodyDiv w:val="1"/>
      <w:marLeft w:val="0"/>
      <w:marRight w:val="0"/>
      <w:marTop w:val="0"/>
      <w:marBottom w:val="0"/>
      <w:divBdr>
        <w:top w:val="none" w:sz="0" w:space="0" w:color="auto"/>
        <w:left w:val="none" w:sz="0" w:space="0" w:color="auto"/>
        <w:bottom w:val="none" w:sz="0" w:space="0" w:color="auto"/>
        <w:right w:val="none" w:sz="0" w:space="0" w:color="auto"/>
      </w:divBdr>
    </w:div>
    <w:div w:id="275718174">
      <w:bodyDiv w:val="1"/>
      <w:marLeft w:val="0"/>
      <w:marRight w:val="0"/>
      <w:marTop w:val="0"/>
      <w:marBottom w:val="0"/>
      <w:divBdr>
        <w:top w:val="none" w:sz="0" w:space="0" w:color="auto"/>
        <w:left w:val="none" w:sz="0" w:space="0" w:color="auto"/>
        <w:bottom w:val="none" w:sz="0" w:space="0" w:color="auto"/>
        <w:right w:val="none" w:sz="0" w:space="0" w:color="auto"/>
      </w:divBdr>
    </w:div>
    <w:div w:id="281227901">
      <w:bodyDiv w:val="1"/>
      <w:marLeft w:val="0"/>
      <w:marRight w:val="0"/>
      <w:marTop w:val="0"/>
      <w:marBottom w:val="0"/>
      <w:divBdr>
        <w:top w:val="none" w:sz="0" w:space="0" w:color="auto"/>
        <w:left w:val="none" w:sz="0" w:space="0" w:color="auto"/>
        <w:bottom w:val="none" w:sz="0" w:space="0" w:color="auto"/>
        <w:right w:val="none" w:sz="0" w:space="0" w:color="auto"/>
      </w:divBdr>
    </w:div>
    <w:div w:id="282738664">
      <w:bodyDiv w:val="1"/>
      <w:marLeft w:val="0"/>
      <w:marRight w:val="0"/>
      <w:marTop w:val="0"/>
      <w:marBottom w:val="0"/>
      <w:divBdr>
        <w:top w:val="none" w:sz="0" w:space="0" w:color="auto"/>
        <w:left w:val="none" w:sz="0" w:space="0" w:color="auto"/>
        <w:bottom w:val="none" w:sz="0" w:space="0" w:color="auto"/>
        <w:right w:val="none" w:sz="0" w:space="0" w:color="auto"/>
      </w:divBdr>
    </w:div>
    <w:div w:id="288124462">
      <w:bodyDiv w:val="1"/>
      <w:marLeft w:val="0"/>
      <w:marRight w:val="0"/>
      <w:marTop w:val="0"/>
      <w:marBottom w:val="0"/>
      <w:divBdr>
        <w:top w:val="none" w:sz="0" w:space="0" w:color="auto"/>
        <w:left w:val="none" w:sz="0" w:space="0" w:color="auto"/>
        <w:bottom w:val="none" w:sz="0" w:space="0" w:color="auto"/>
        <w:right w:val="none" w:sz="0" w:space="0" w:color="auto"/>
      </w:divBdr>
    </w:div>
    <w:div w:id="300576193">
      <w:bodyDiv w:val="1"/>
      <w:marLeft w:val="0"/>
      <w:marRight w:val="0"/>
      <w:marTop w:val="0"/>
      <w:marBottom w:val="0"/>
      <w:divBdr>
        <w:top w:val="none" w:sz="0" w:space="0" w:color="auto"/>
        <w:left w:val="none" w:sz="0" w:space="0" w:color="auto"/>
        <w:bottom w:val="none" w:sz="0" w:space="0" w:color="auto"/>
        <w:right w:val="none" w:sz="0" w:space="0" w:color="auto"/>
      </w:divBdr>
    </w:div>
    <w:div w:id="334116627">
      <w:bodyDiv w:val="1"/>
      <w:marLeft w:val="0"/>
      <w:marRight w:val="0"/>
      <w:marTop w:val="0"/>
      <w:marBottom w:val="0"/>
      <w:divBdr>
        <w:top w:val="none" w:sz="0" w:space="0" w:color="auto"/>
        <w:left w:val="none" w:sz="0" w:space="0" w:color="auto"/>
        <w:bottom w:val="none" w:sz="0" w:space="0" w:color="auto"/>
        <w:right w:val="none" w:sz="0" w:space="0" w:color="auto"/>
      </w:divBdr>
    </w:div>
    <w:div w:id="353270233">
      <w:bodyDiv w:val="1"/>
      <w:marLeft w:val="0"/>
      <w:marRight w:val="0"/>
      <w:marTop w:val="0"/>
      <w:marBottom w:val="0"/>
      <w:divBdr>
        <w:top w:val="none" w:sz="0" w:space="0" w:color="auto"/>
        <w:left w:val="none" w:sz="0" w:space="0" w:color="auto"/>
        <w:bottom w:val="none" w:sz="0" w:space="0" w:color="auto"/>
        <w:right w:val="none" w:sz="0" w:space="0" w:color="auto"/>
      </w:divBdr>
    </w:div>
    <w:div w:id="359211749">
      <w:bodyDiv w:val="1"/>
      <w:marLeft w:val="0"/>
      <w:marRight w:val="0"/>
      <w:marTop w:val="0"/>
      <w:marBottom w:val="0"/>
      <w:divBdr>
        <w:top w:val="none" w:sz="0" w:space="0" w:color="auto"/>
        <w:left w:val="none" w:sz="0" w:space="0" w:color="auto"/>
        <w:bottom w:val="none" w:sz="0" w:space="0" w:color="auto"/>
        <w:right w:val="none" w:sz="0" w:space="0" w:color="auto"/>
      </w:divBdr>
    </w:div>
    <w:div w:id="372729111">
      <w:bodyDiv w:val="1"/>
      <w:marLeft w:val="0"/>
      <w:marRight w:val="0"/>
      <w:marTop w:val="0"/>
      <w:marBottom w:val="0"/>
      <w:divBdr>
        <w:top w:val="none" w:sz="0" w:space="0" w:color="auto"/>
        <w:left w:val="none" w:sz="0" w:space="0" w:color="auto"/>
        <w:bottom w:val="none" w:sz="0" w:space="0" w:color="auto"/>
        <w:right w:val="none" w:sz="0" w:space="0" w:color="auto"/>
      </w:divBdr>
    </w:div>
    <w:div w:id="402685240">
      <w:bodyDiv w:val="1"/>
      <w:marLeft w:val="0"/>
      <w:marRight w:val="0"/>
      <w:marTop w:val="0"/>
      <w:marBottom w:val="0"/>
      <w:divBdr>
        <w:top w:val="none" w:sz="0" w:space="0" w:color="auto"/>
        <w:left w:val="none" w:sz="0" w:space="0" w:color="auto"/>
        <w:bottom w:val="none" w:sz="0" w:space="0" w:color="auto"/>
        <w:right w:val="none" w:sz="0" w:space="0" w:color="auto"/>
      </w:divBdr>
    </w:div>
    <w:div w:id="421033378">
      <w:bodyDiv w:val="1"/>
      <w:marLeft w:val="0"/>
      <w:marRight w:val="0"/>
      <w:marTop w:val="0"/>
      <w:marBottom w:val="0"/>
      <w:divBdr>
        <w:top w:val="none" w:sz="0" w:space="0" w:color="auto"/>
        <w:left w:val="none" w:sz="0" w:space="0" w:color="auto"/>
        <w:bottom w:val="none" w:sz="0" w:space="0" w:color="auto"/>
        <w:right w:val="none" w:sz="0" w:space="0" w:color="auto"/>
      </w:divBdr>
    </w:div>
    <w:div w:id="440300399">
      <w:bodyDiv w:val="1"/>
      <w:marLeft w:val="0"/>
      <w:marRight w:val="0"/>
      <w:marTop w:val="0"/>
      <w:marBottom w:val="0"/>
      <w:divBdr>
        <w:top w:val="none" w:sz="0" w:space="0" w:color="auto"/>
        <w:left w:val="none" w:sz="0" w:space="0" w:color="auto"/>
        <w:bottom w:val="none" w:sz="0" w:space="0" w:color="auto"/>
        <w:right w:val="none" w:sz="0" w:space="0" w:color="auto"/>
      </w:divBdr>
    </w:div>
    <w:div w:id="446388513">
      <w:bodyDiv w:val="1"/>
      <w:marLeft w:val="0"/>
      <w:marRight w:val="0"/>
      <w:marTop w:val="0"/>
      <w:marBottom w:val="0"/>
      <w:divBdr>
        <w:top w:val="none" w:sz="0" w:space="0" w:color="auto"/>
        <w:left w:val="none" w:sz="0" w:space="0" w:color="auto"/>
        <w:bottom w:val="none" w:sz="0" w:space="0" w:color="auto"/>
        <w:right w:val="none" w:sz="0" w:space="0" w:color="auto"/>
      </w:divBdr>
    </w:div>
    <w:div w:id="454451942">
      <w:bodyDiv w:val="1"/>
      <w:marLeft w:val="0"/>
      <w:marRight w:val="0"/>
      <w:marTop w:val="0"/>
      <w:marBottom w:val="0"/>
      <w:divBdr>
        <w:top w:val="none" w:sz="0" w:space="0" w:color="auto"/>
        <w:left w:val="none" w:sz="0" w:space="0" w:color="auto"/>
        <w:bottom w:val="none" w:sz="0" w:space="0" w:color="auto"/>
        <w:right w:val="none" w:sz="0" w:space="0" w:color="auto"/>
      </w:divBdr>
    </w:div>
    <w:div w:id="461004131">
      <w:bodyDiv w:val="1"/>
      <w:marLeft w:val="0"/>
      <w:marRight w:val="0"/>
      <w:marTop w:val="0"/>
      <w:marBottom w:val="0"/>
      <w:divBdr>
        <w:top w:val="none" w:sz="0" w:space="0" w:color="auto"/>
        <w:left w:val="none" w:sz="0" w:space="0" w:color="auto"/>
        <w:bottom w:val="none" w:sz="0" w:space="0" w:color="auto"/>
        <w:right w:val="none" w:sz="0" w:space="0" w:color="auto"/>
      </w:divBdr>
    </w:div>
    <w:div w:id="469785574">
      <w:bodyDiv w:val="1"/>
      <w:marLeft w:val="0"/>
      <w:marRight w:val="0"/>
      <w:marTop w:val="0"/>
      <w:marBottom w:val="0"/>
      <w:divBdr>
        <w:top w:val="none" w:sz="0" w:space="0" w:color="auto"/>
        <w:left w:val="none" w:sz="0" w:space="0" w:color="auto"/>
        <w:bottom w:val="none" w:sz="0" w:space="0" w:color="auto"/>
        <w:right w:val="none" w:sz="0" w:space="0" w:color="auto"/>
      </w:divBdr>
    </w:div>
    <w:div w:id="476849062">
      <w:bodyDiv w:val="1"/>
      <w:marLeft w:val="0"/>
      <w:marRight w:val="0"/>
      <w:marTop w:val="0"/>
      <w:marBottom w:val="0"/>
      <w:divBdr>
        <w:top w:val="none" w:sz="0" w:space="0" w:color="auto"/>
        <w:left w:val="none" w:sz="0" w:space="0" w:color="auto"/>
        <w:bottom w:val="none" w:sz="0" w:space="0" w:color="auto"/>
        <w:right w:val="none" w:sz="0" w:space="0" w:color="auto"/>
      </w:divBdr>
    </w:div>
    <w:div w:id="510998366">
      <w:bodyDiv w:val="1"/>
      <w:marLeft w:val="0"/>
      <w:marRight w:val="0"/>
      <w:marTop w:val="0"/>
      <w:marBottom w:val="0"/>
      <w:divBdr>
        <w:top w:val="none" w:sz="0" w:space="0" w:color="auto"/>
        <w:left w:val="none" w:sz="0" w:space="0" w:color="auto"/>
        <w:bottom w:val="none" w:sz="0" w:space="0" w:color="auto"/>
        <w:right w:val="none" w:sz="0" w:space="0" w:color="auto"/>
      </w:divBdr>
    </w:div>
    <w:div w:id="525295319">
      <w:bodyDiv w:val="1"/>
      <w:marLeft w:val="0"/>
      <w:marRight w:val="0"/>
      <w:marTop w:val="0"/>
      <w:marBottom w:val="0"/>
      <w:divBdr>
        <w:top w:val="none" w:sz="0" w:space="0" w:color="auto"/>
        <w:left w:val="none" w:sz="0" w:space="0" w:color="auto"/>
        <w:bottom w:val="none" w:sz="0" w:space="0" w:color="auto"/>
        <w:right w:val="none" w:sz="0" w:space="0" w:color="auto"/>
      </w:divBdr>
    </w:div>
    <w:div w:id="596331875">
      <w:bodyDiv w:val="1"/>
      <w:marLeft w:val="0"/>
      <w:marRight w:val="0"/>
      <w:marTop w:val="0"/>
      <w:marBottom w:val="0"/>
      <w:divBdr>
        <w:top w:val="none" w:sz="0" w:space="0" w:color="auto"/>
        <w:left w:val="none" w:sz="0" w:space="0" w:color="auto"/>
        <w:bottom w:val="none" w:sz="0" w:space="0" w:color="auto"/>
        <w:right w:val="none" w:sz="0" w:space="0" w:color="auto"/>
      </w:divBdr>
    </w:div>
    <w:div w:id="599801430">
      <w:bodyDiv w:val="1"/>
      <w:marLeft w:val="0"/>
      <w:marRight w:val="0"/>
      <w:marTop w:val="0"/>
      <w:marBottom w:val="0"/>
      <w:divBdr>
        <w:top w:val="none" w:sz="0" w:space="0" w:color="auto"/>
        <w:left w:val="none" w:sz="0" w:space="0" w:color="auto"/>
        <w:bottom w:val="none" w:sz="0" w:space="0" w:color="auto"/>
        <w:right w:val="none" w:sz="0" w:space="0" w:color="auto"/>
      </w:divBdr>
    </w:div>
    <w:div w:id="602496850">
      <w:bodyDiv w:val="1"/>
      <w:marLeft w:val="0"/>
      <w:marRight w:val="0"/>
      <w:marTop w:val="0"/>
      <w:marBottom w:val="0"/>
      <w:divBdr>
        <w:top w:val="none" w:sz="0" w:space="0" w:color="auto"/>
        <w:left w:val="none" w:sz="0" w:space="0" w:color="auto"/>
        <w:bottom w:val="none" w:sz="0" w:space="0" w:color="auto"/>
        <w:right w:val="none" w:sz="0" w:space="0" w:color="auto"/>
      </w:divBdr>
    </w:div>
    <w:div w:id="609242341">
      <w:bodyDiv w:val="1"/>
      <w:marLeft w:val="0"/>
      <w:marRight w:val="0"/>
      <w:marTop w:val="0"/>
      <w:marBottom w:val="0"/>
      <w:divBdr>
        <w:top w:val="none" w:sz="0" w:space="0" w:color="auto"/>
        <w:left w:val="none" w:sz="0" w:space="0" w:color="auto"/>
        <w:bottom w:val="none" w:sz="0" w:space="0" w:color="auto"/>
        <w:right w:val="none" w:sz="0" w:space="0" w:color="auto"/>
      </w:divBdr>
    </w:div>
    <w:div w:id="655230996">
      <w:bodyDiv w:val="1"/>
      <w:marLeft w:val="0"/>
      <w:marRight w:val="0"/>
      <w:marTop w:val="0"/>
      <w:marBottom w:val="0"/>
      <w:divBdr>
        <w:top w:val="none" w:sz="0" w:space="0" w:color="auto"/>
        <w:left w:val="none" w:sz="0" w:space="0" w:color="auto"/>
        <w:bottom w:val="none" w:sz="0" w:space="0" w:color="auto"/>
        <w:right w:val="none" w:sz="0" w:space="0" w:color="auto"/>
      </w:divBdr>
    </w:div>
    <w:div w:id="682443238">
      <w:bodyDiv w:val="1"/>
      <w:marLeft w:val="0"/>
      <w:marRight w:val="0"/>
      <w:marTop w:val="0"/>
      <w:marBottom w:val="0"/>
      <w:divBdr>
        <w:top w:val="none" w:sz="0" w:space="0" w:color="auto"/>
        <w:left w:val="none" w:sz="0" w:space="0" w:color="auto"/>
        <w:bottom w:val="none" w:sz="0" w:space="0" w:color="auto"/>
        <w:right w:val="none" w:sz="0" w:space="0" w:color="auto"/>
      </w:divBdr>
    </w:div>
    <w:div w:id="706374834">
      <w:bodyDiv w:val="1"/>
      <w:marLeft w:val="0"/>
      <w:marRight w:val="0"/>
      <w:marTop w:val="0"/>
      <w:marBottom w:val="0"/>
      <w:divBdr>
        <w:top w:val="none" w:sz="0" w:space="0" w:color="auto"/>
        <w:left w:val="none" w:sz="0" w:space="0" w:color="auto"/>
        <w:bottom w:val="none" w:sz="0" w:space="0" w:color="auto"/>
        <w:right w:val="none" w:sz="0" w:space="0" w:color="auto"/>
      </w:divBdr>
    </w:div>
    <w:div w:id="709383118">
      <w:bodyDiv w:val="1"/>
      <w:marLeft w:val="0"/>
      <w:marRight w:val="0"/>
      <w:marTop w:val="0"/>
      <w:marBottom w:val="0"/>
      <w:divBdr>
        <w:top w:val="none" w:sz="0" w:space="0" w:color="auto"/>
        <w:left w:val="none" w:sz="0" w:space="0" w:color="auto"/>
        <w:bottom w:val="none" w:sz="0" w:space="0" w:color="auto"/>
        <w:right w:val="none" w:sz="0" w:space="0" w:color="auto"/>
      </w:divBdr>
    </w:div>
    <w:div w:id="716977248">
      <w:bodyDiv w:val="1"/>
      <w:marLeft w:val="0"/>
      <w:marRight w:val="0"/>
      <w:marTop w:val="0"/>
      <w:marBottom w:val="0"/>
      <w:divBdr>
        <w:top w:val="none" w:sz="0" w:space="0" w:color="auto"/>
        <w:left w:val="none" w:sz="0" w:space="0" w:color="auto"/>
        <w:bottom w:val="none" w:sz="0" w:space="0" w:color="auto"/>
        <w:right w:val="none" w:sz="0" w:space="0" w:color="auto"/>
      </w:divBdr>
    </w:div>
    <w:div w:id="737871472">
      <w:bodyDiv w:val="1"/>
      <w:marLeft w:val="0"/>
      <w:marRight w:val="0"/>
      <w:marTop w:val="0"/>
      <w:marBottom w:val="0"/>
      <w:divBdr>
        <w:top w:val="none" w:sz="0" w:space="0" w:color="auto"/>
        <w:left w:val="none" w:sz="0" w:space="0" w:color="auto"/>
        <w:bottom w:val="none" w:sz="0" w:space="0" w:color="auto"/>
        <w:right w:val="none" w:sz="0" w:space="0" w:color="auto"/>
      </w:divBdr>
    </w:div>
    <w:div w:id="746462692">
      <w:bodyDiv w:val="1"/>
      <w:marLeft w:val="0"/>
      <w:marRight w:val="0"/>
      <w:marTop w:val="0"/>
      <w:marBottom w:val="0"/>
      <w:divBdr>
        <w:top w:val="none" w:sz="0" w:space="0" w:color="auto"/>
        <w:left w:val="none" w:sz="0" w:space="0" w:color="auto"/>
        <w:bottom w:val="none" w:sz="0" w:space="0" w:color="auto"/>
        <w:right w:val="none" w:sz="0" w:space="0" w:color="auto"/>
      </w:divBdr>
    </w:div>
    <w:div w:id="769006916">
      <w:bodyDiv w:val="1"/>
      <w:marLeft w:val="0"/>
      <w:marRight w:val="0"/>
      <w:marTop w:val="0"/>
      <w:marBottom w:val="0"/>
      <w:divBdr>
        <w:top w:val="none" w:sz="0" w:space="0" w:color="auto"/>
        <w:left w:val="none" w:sz="0" w:space="0" w:color="auto"/>
        <w:bottom w:val="none" w:sz="0" w:space="0" w:color="auto"/>
        <w:right w:val="none" w:sz="0" w:space="0" w:color="auto"/>
      </w:divBdr>
    </w:div>
    <w:div w:id="774591454">
      <w:bodyDiv w:val="1"/>
      <w:marLeft w:val="0"/>
      <w:marRight w:val="0"/>
      <w:marTop w:val="0"/>
      <w:marBottom w:val="0"/>
      <w:divBdr>
        <w:top w:val="none" w:sz="0" w:space="0" w:color="auto"/>
        <w:left w:val="none" w:sz="0" w:space="0" w:color="auto"/>
        <w:bottom w:val="none" w:sz="0" w:space="0" w:color="auto"/>
        <w:right w:val="none" w:sz="0" w:space="0" w:color="auto"/>
      </w:divBdr>
    </w:div>
    <w:div w:id="822627962">
      <w:bodyDiv w:val="1"/>
      <w:marLeft w:val="0"/>
      <w:marRight w:val="0"/>
      <w:marTop w:val="0"/>
      <w:marBottom w:val="0"/>
      <w:divBdr>
        <w:top w:val="none" w:sz="0" w:space="0" w:color="auto"/>
        <w:left w:val="none" w:sz="0" w:space="0" w:color="auto"/>
        <w:bottom w:val="none" w:sz="0" w:space="0" w:color="auto"/>
        <w:right w:val="none" w:sz="0" w:space="0" w:color="auto"/>
      </w:divBdr>
    </w:div>
    <w:div w:id="846290307">
      <w:bodyDiv w:val="1"/>
      <w:marLeft w:val="0"/>
      <w:marRight w:val="0"/>
      <w:marTop w:val="0"/>
      <w:marBottom w:val="0"/>
      <w:divBdr>
        <w:top w:val="none" w:sz="0" w:space="0" w:color="auto"/>
        <w:left w:val="none" w:sz="0" w:space="0" w:color="auto"/>
        <w:bottom w:val="none" w:sz="0" w:space="0" w:color="auto"/>
        <w:right w:val="none" w:sz="0" w:space="0" w:color="auto"/>
      </w:divBdr>
    </w:div>
    <w:div w:id="916598123">
      <w:bodyDiv w:val="1"/>
      <w:marLeft w:val="0"/>
      <w:marRight w:val="0"/>
      <w:marTop w:val="0"/>
      <w:marBottom w:val="0"/>
      <w:divBdr>
        <w:top w:val="none" w:sz="0" w:space="0" w:color="auto"/>
        <w:left w:val="none" w:sz="0" w:space="0" w:color="auto"/>
        <w:bottom w:val="none" w:sz="0" w:space="0" w:color="auto"/>
        <w:right w:val="none" w:sz="0" w:space="0" w:color="auto"/>
      </w:divBdr>
    </w:div>
    <w:div w:id="952324602">
      <w:bodyDiv w:val="1"/>
      <w:marLeft w:val="0"/>
      <w:marRight w:val="0"/>
      <w:marTop w:val="0"/>
      <w:marBottom w:val="0"/>
      <w:divBdr>
        <w:top w:val="none" w:sz="0" w:space="0" w:color="auto"/>
        <w:left w:val="none" w:sz="0" w:space="0" w:color="auto"/>
        <w:bottom w:val="none" w:sz="0" w:space="0" w:color="auto"/>
        <w:right w:val="none" w:sz="0" w:space="0" w:color="auto"/>
      </w:divBdr>
    </w:div>
    <w:div w:id="952974511">
      <w:bodyDiv w:val="1"/>
      <w:marLeft w:val="0"/>
      <w:marRight w:val="0"/>
      <w:marTop w:val="0"/>
      <w:marBottom w:val="0"/>
      <w:divBdr>
        <w:top w:val="none" w:sz="0" w:space="0" w:color="auto"/>
        <w:left w:val="none" w:sz="0" w:space="0" w:color="auto"/>
        <w:bottom w:val="none" w:sz="0" w:space="0" w:color="auto"/>
        <w:right w:val="none" w:sz="0" w:space="0" w:color="auto"/>
      </w:divBdr>
    </w:div>
    <w:div w:id="960961410">
      <w:bodyDiv w:val="1"/>
      <w:marLeft w:val="0"/>
      <w:marRight w:val="0"/>
      <w:marTop w:val="0"/>
      <w:marBottom w:val="0"/>
      <w:divBdr>
        <w:top w:val="none" w:sz="0" w:space="0" w:color="auto"/>
        <w:left w:val="none" w:sz="0" w:space="0" w:color="auto"/>
        <w:bottom w:val="none" w:sz="0" w:space="0" w:color="auto"/>
        <w:right w:val="none" w:sz="0" w:space="0" w:color="auto"/>
      </w:divBdr>
    </w:div>
    <w:div w:id="971709333">
      <w:bodyDiv w:val="1"/>
      <w:marLeft w:val="0"/>
      <w:marRight w:val="0"/>
      <w:marTop w:val="0"/>
      <w:marBottom w:val="0"/>
      <w:divBdr>
        <w:top w:val="none" w:sz="0" w:space="0" w:color="auto"/>
        <w:left w:val="none" w:sz="0" w:space="0" w:color="auto"/>
        <w:bottom w:val="none" w:sz="0" w:space="0" w:color="auto"/>
        <w:right w:val="none" w:sz="0" w:space="0" w:color="auto"/>
      </w:divBdr>
    </w:div>
    <w:div w:id="1038359597">
      <w:bodyDiv w:val="1"/>
      <w:marLeft w:val="0"/>
      <w:marRight w:val="0"/>
      <w:marTop w:val="0"/>
      <w:marBottom w:val="0"/>
      <w:divBdr>
        <w:top w:val="none" w:sz="0" w:space="0" w:color="auto"/>
        <w:left w:val="none" w:sz="0" w:space="0" w:color="auto"/>
        <w:bottom w:val="none" w:sz="0" w:space="0" w:color="auto"/>
        <w:right w:val="none" w:sz="0" w:space="0" w:color="auto"/>
      </w:divBdr>
    </w:div>
    <w:div w:id="1046758060">
      <w:bodyDiv w:val="1"/>
      <w:marLeft w:val="0"/>
      <w:marRight w:val="0"/>
      <w:marTop w:val="0"/>
      <w:marBottom w:val="0"/>
      <w:divBdr>
        <w:top w:val="none" w:sz="0" w:space="0" w:color="auto"/>
        <w:left w:val="none" w:sz="0" w:space="0" w:color="auto"/>
        <w:bottom w:val="none" w:sz="0" w:space="0" w:color="auto"/>
        <w:right w:val="none" w:sz="0" w:space="0" w:color="auto"/>
      </w:divBdr>
    </w:div>
    <w:div w:id="1068188698">
      <w:bodyDiv w:val="1"/>
      <w:marLeft w:val="0"/>
      <w:marRight w:val="0"/>
      <w:marTop w:val="0"/>
      <w:marBottom w:val="0"/>
      <w:divBdr>
        <w:top w:val="none" w:sz="0" w:space="0" w:color="auto"/>
        <w:left w:val="none" w:sz="0" w:space="0" w:color="auto"/>
        <w:bottom w:val="none" w:sz="0" w:space="0" w:color="auto"/>
        <w:right w:val="none" w:sz="0" w:space="0" w:color="auto"/>
      </w:divBdr>
    </w:div>
    <w:div w:id="1076979343">
      <w:bodyDiv w:val="1"/>
      <w:marLeft w:val="0"/>
      <w:marRight w:val="0"/>
      <w:marTop w:val="0"/>
      <w:marBottom w:val="0"/>
      <w:divBdr>
        <w:top w:val="none" w:sz="0" w:space="0" w:color="auto"/>
        <w:left w:val="none" w:sz="0" w:space="0" w:color="auto"/>
        <w:bottom w:val="none" w:sz="0" w:space="0" w:color="auto"/>
        <w:right w:val="none" w:sz="0" w:space="0" w:color="auto"/>
      </w:divBdr>
    </w:div>
    <w:div w:id="1095633593">
      <w:bodyDiv w:val="1"/>
      <w:marLeft w:val="0"/>
      <w:marRight w:val="0"/>
      <w:marTop w:val="0"/>
      <w:marBottom w:val="0"/>
      <w:divBdr>
        <w:top w:val="none" w:sz="0" w:space="0" w:color="auto"/>
        <w:left w:val="none" w:sz="0" w:space="0" w:color="auto"/>
        <w:bottom w:val="none" w:sz="0" w:space="0" w:color="auto"/>
        <w:right w:val="none" w:sz="0" w:space="0" w:color="auto"/>
      </w:divBdr>
    </w:div>
    <w:div w:id="1106538929">
      <w:bodyDiv w:val="1"/>
      <w:marLeft w:val="0"/>
      <w:marRight w:val="0"/>
      <w:marTop w:val="0"/>
      <w:marBottom w:val="0"/>
      <w:divBdr>
        <w:top w:val="none" w:sz="0" w:space="0" w:color="auto"/>
        <w:left w:val="none" w:sz="0" w:space="0" w:color="auto"/>
        <w:bottom w:val="none" w:sz="0" w:space="0" w:color="auto"/>
        <w:right w:val="none" w:sz="0" w:space="0" w:color="auto"/>
      </w:divBdr>
    </w:div>
    <w:div w:id="1144159184">
      <w:bodyDiv w:val="1"/>
      <w:marLeft w:val="0"/>
      <w:marRight w:val="0"/>
      <w:marTop w:val="0"/>
      <w:marBottom w:val="0"/>
      <w:divBdr>
        <w:top w:val="none" w:sz="0" w:space="0" w:color="auto"/>
        <w:left w:val="none" w:sz="0" w:space="0" w:color="auto"/>
        <w:bottom w:val="none" w:sz="0" w:space="0" w:color="auto"/>
        <w:right w:val="none" w:sz="0" w:space="0" w:color="auto"/>
      </w:divBdr>
    </w:div>
    <w:div w:id="1234585282">
      <w:bodyDiv w:val="1"/>
      <w:marLeft w:val="0"/>
      <w:marRight w:val="0"/>
      <w:marTop w:val="0"/>
      <w:marBottom w:val="0"/>
      <w:divBdr>
        <w:top w:val="none" w:sz="0" w:space="0" w:color="auto"/>
        <w:left w:val="none" w:sz="0" w:space="0" w:color="auto"/>
        <w:bottom w:val="none" w:sz="0" w:space="0" w:color="auto"/>
        <w:right w:val="none" w:sz="0" w:space="0" w:color="auto"/>
      </w:divBdr>
    </w:div>
    <w:div w:id="1260673414">
      <w:bodyDiv w:val="1"/>
      <w:marLeft w:val="0"/>
      <w:marRight w:val="0"/>
      <w:marTop w:val="0"/>
      <w:marBottom w:val="0"/>
      <w:divBdr>
        <w:top w:val="none" w:sz="0" w:space="0" w:color="auto"/>
        <w:left w:val="none" w:sz="0" w:space="0" w:color="auto"/>
        <w:bottom w:val="none" w:sz="0" w:space="0" w:color="auto"/>
        <w:right w:val="none" w:sz="0" w:space="0" w:color="auto"/>
      </w:divBdr>
    </w:div>
    <w:div w:id="1272127390">
      <w:bodyDiv w:val="1"/>
      <w:marLeft w:val="0"/>
      <w:marRight w:val="0"/>
      <w:marTop w:val="0"/>
      <w:marBottom w:val="0"/>
      <w:divBdr>
        <w:top w:val="none" w:sz="0" w:space="0" w:color="auto"/>
        <w:left w:val="none" w:sz="0" w:space="0" w:color="auto"/>
        <w:bottom w:val="none" w:sz="0" w:space="0" w:color="auto"/>
        <w:right w:val="none" w:sz="0" w:space="0" w:color="auto"/>
      </w:divBdr>
    </w:div>
    <w:div w:id="1306623580">
      <w:bodyDiv w:val="1"/>
      <w:marLeft w:val="0"/>
      <w:marRight w:val="0"/>
      <w:marTop w:val="0"/>
      <w:marBottom w:val="0"/>
      <w:divBdr>
        <w:top w:val="none" w:sz="0" w:space="0" w:color="auto"/>
        <w:left w:val="none" w:sz="0" w:space="0" w:color="auto"/>
        <w:bottom w:val="none" w:sz="0" w:space="0" w:color="auto"/>
        <w:right w:val="none" w:sz="0" w:space="0" w:color="auto"/>
      </w:divBdr>
    </w:div>
    <w:div w:id="1315720196">
      <w:bodyDiv w:val="1"/>
      <w:marLeft w:val="0"/>
      <w:marRight w:val="0"/>
      <w:marTop w:val="0"/>
      <w:marBottom w:val="0"/>
      <w:divBdr>
        <w:top w:val="none" w:sz="0" w:space="0" w:color="auto"/>
        <w:left w:val="none" w:sz="0" w:space="0" w:color="auto"/>
        <w:bottom w:val="none" w:sz="0" w:space="0" w:color="auto"/>
        <w:right w:val="none" w:sz="0" w:space="0" w:color="auto"/>
      </w:divBdr>
    </w:div>
    <w:div w:id="1353799409">
      <w:bodyDiv w:val="1"/>
      <w:marLeft w:val="0"/>
      <w:marRight w:val="0"/>
      <w:marTop w:val="0"/>
      <w:marBottom w:val="0"/>
      <w:divBdr>
        <w:top w:val="none" w:sz="0" w:space="0" w:color="auto"/>
        <w:left w:val="none" w:sz="0" w:space="0" w:color="auto"/>
        <w:bottom w:val="none" w:sz="0" w:space="0" w:color="auto"/>
        <w:right w:val="none" w:sz="0" w:space="0" w:color="auto"/>
      </w:divBdr>
    </w:div>
    <w:div w:id="1365329557">
      <w:bodyDiv w:val="1"/>
      <w:marLeft w:val="0"/>
      <w:marRight w:val="0"/>
      <w:marTop w:val="0"/>
      <w:marBottom w:val="0"/>
      <w:divBdr>
        <w:top w:val="none" w:sz="0" w:space="0" w:color="auto"/>
        <w:left w:val="none" w:sz="0" w:space="0" w:color="auto"/>
        <w:bottom w:val="none" w:sz="0" w:space="0" w:color="auto"/>
        <w:right w:val="none" w:sz="0" w:space="0" w:color="auto"/>
      </w:divBdr>
    </w:div>
    <w:div w:id="1391465191">
      <w:bodyDiv w:val="1"/>
      <w:marLeft w:val="0"/>
      <w:marRight w:val="0"/>
      <w:marTop w:val="0"/>
      <w:marBottom w:val="0"/>
      <w:divBdr>
        <w:top w:val="none" w:sz="0" w:space="0" w:color="auto"/>
        <w:left w:val="none" w:sz="0" w:space="0" w:color="auto"/>
        <w:bottom w:val="none" w:sz="0" w:space="0" w:color="auto"/>
        <w:right w:val="none" w:sz="0" w:space="0" w:color="auto"/>
      </w:divBdr>
    </w:div>
    <w:div w:id="1401250451">
      <w:bodyDiv w:val="1"/>
      <w:marLeft w:val="0"/>
      <w:marRight w:val="0"/>
      <w:marTop w:val="0"/>
      <w:marBottom w:val="0"/>
      <w:divBdr>
        <w:top w:val="none" w:sz="0" w:space="0" w:color="auto"/>
        <w:left w:val="none" w:sz="0" w:space="0" w:color="auto"/>
        <w:bottom w:val="none" w:sz="0" w:space="0" w:color="auto"/>
        <w:right w:val="none" w:sz="0" w:space="0" w:color="auto"/>
      </w:divBdr>
    </w:div>
    <w:div w:id="1413698663">
      <w:bodyDiv w:val="1"/>
      <w:marLeft w:val="0"/>
      <w:marRight w:val="0"/>
      <w:marTop w:val="0"/>
      <w:marBottom w:val="0"/>
      <w:divBdr>
        <w:top w:val="none" w:sz="0" w:space="0" w:color="auto"/>
        <w:left w:val="none" w:sz="0" w:space="0" w:color="auto"/>
        <w:bottom w:val="none" w:sz="0" w:space="0" w:color="auto"/>
        <w:right w:val="none" w:sz="0" w:space="0" w:color="auto"/>
      </w:divBdr>
    </w:div>
    <w:div w:id="1427773922">
      <w:bodyDiv w:val="1"/>
      <w:marLeft w:val="0"/>
      <w:marRight w:val="0"/>
      <w:marTop w:val="0"/>
      <w:marBottom w:val="0"/>
      <w:divBdr>
        <w:top w:val="none" w:sz="0" w:space="0" w:color="auto"/>
        <w:left w:val="none" w:sz="0" w:space="0" w:color="auto"/>
        <w:bottom w:val="none" w:sz="0" w:space="0" w:color="auto"/>
        <w:right w:val="none" w:sz="0" w:space="0" w:color="auto"/>
      </w:divBdr>
    </w:div>
    <w:div w:id="1433822892">
      <w:bodyDiv w:val="1"/>
      <w:marLeft w:val="0"/>
      <w:marRight w:val="0"/>
      <w:marTop w:val="0"/>
      <w:marBottom w:val="0"/>
      <w:divBdr>
        <w:top w:val="none" w:sz="0" w:space="0" w:color="auto"/>
        <w:left w:val="none" w:sz="0" w:space="0" w:color="auto"/>
        <w:bottom w:val="none" w:sz="0" w:space="0" w:color="auto"/>
        <w:right w:val="none" w:sz="0" w:space="0" w:color="auto"/>
      </w:divBdr>
    </w:div>
    <w:div w:id="1441492786">
      <w:bodyDiv w:val="1"/>
      <w:marLeft w:val="0"/>
      <w:marRight w:val="0"/>
      <w:marTop w:val="0"/>
      <w:marBottom w:val="0"/>
      <w:divBdr>
        <w:top w:val="none" w:sz="0" w:space="0" w:color="auto"/>
        <w:left w:val="none" w:sz="0" w:space="0" w:color="auto"/>
        <w:bottom w:val="none" w:sz="0" w:space="0" w:color="auto"/>
        <w:right w:val="none" w:sz="0" w:space="0" w:color="auto"/>
      </w:divBdr>
    </w:div>
    <w:div w:id="1442064163">
      <w:bodyDiv w:val="1"/>
      <w:marLeft w:val="0"/>
      <w:marRight w:val="0"/>
      <w:marTop w:val="0"/>
      <w:marBottom w:val="0"/>
      <w:divBdr>
        <w:top w:val="none" w:sz="0" w:space="0" w:color="auto"/>
        <w:left w:val="none" w:sz="0" w:space="0" w:color="auto"/>
        <w:bottom w:val="none" w:sz="0" w:space="0" w:color="auto"/>
        <w:right w:val="none" w:sz="0" w:space="0" w:color="auto"/>
      </w:divBdr>
    </w:div>
    <w:div w:id="1461419587">
      <w:bodyDiv w:val="1"/>
      <w:marLeft w:val="0"/>
      <w:marRight w:val="0"/>
      <w:marTop w:val="0"/>
      <w:marBottom w:val="0"/>
      <w:divBdr>
        <w:top w:val="none" w:sz="0" w:space="0" w:color="auto"/>
        <w:left w:val="none" w:sz="0" w:space="0" w:color="auto"/>
        <w:bottom w:val="none" w:sz="0" w:space="0" w:color="auto"/>
        <w:right w:val="none" w:sz="0" w:space="0" w:color="auto"/>
      </w:divBdr>
    </w:div>
    <w:div w:id="1537889600">
      <w:bodyDiv w:val="1"/>
      <w:marLeft w:val="0"/>
      <w:marRight w:val="0"/>
      <w:marTop w:val="0"/>
      <w:marBottom w:val="0"/>
      <w:divBdr>
        <w:top w:val="none" w:sz="0" w:space="0" w:color="auto"/>
        <w:left w:val="none" w:sz="0" w:space="0" w:color="auto"/>
        <w:bottom w:val="none" w:sz="0" w:space="0" w:color="auto"/>
        <w:right w:val="none" w:sz="0" w:space="0" w:color="auto"/>
      </w:divBdr>
    </w:div>
    <w:div w:id="1548761355">
      <w:bodyDiv w:val="1"/>
      <w:marLeft w:val="0"/>
      <w:marRight w:val="0"/>
      <w:marTop w:val="0"/>
      <w:marBottom w:val="0"/>
      <w:divBdr>
        <w:top w:val="none" w:sz="0" w:space="0" w:color="auto"/>
        <w:left w:val="none" w:sz="0" w:space="0" w:color="auto"/>
        <w:bottom w:val="none" w:sz="0" w:space="0" w:color="auto"/>
        <w:right w:val="none" w:sz="0" w:space="0" w:color="auto"/>
      </w:divBdr>
    </w:div>
    <w:div w:id="1568804594">
      <w:bodyDiv w:val="1"/>
      <w:marLeft w:val="0"/>
      <w:marRight w:val="0"/>
      <w:marTop w:val="0"/>
      <w:marBottom w:val="0"/>
      <w:divBdr>
        <w:top w:val="none" w:sz="0" w:space="0" w:color="auto"/>
        <w:left w:val="none" w:sz="0" w:space="0" w:color="auto"/>
        <w:bottom w:val="none" w:sz="0" w:space="0" w:color="auto"/>
        <w:right w:val="none" w:sz="0" w:space="0" w:color="auto"/>
      </w:divBdr>
    </w:div>
    <w:div w:id="1628510237">
      <w:bodyDiv w:val="1"/>
      <w:marLeft w:val="0"/>
      <w:marRight w:val="0"/>
      <w:marTop w:val="0"/>
      <w:marBottom w:val="0"/>
      <w:divBdr>
        <w:top w:val="none" w:sz="0" w:space="0" w:color="auto"/>
        <w:left w:val="none" w:sz="0" w:space="0" w:color="auto"/>
        <w:bottom w:val="none" w:sz="0" w:space="0" w:color="auto"/>
        <w:right w:val="none" w:sz="0" w:space="0" w:color="auto"/>
      </w:divBdr>
    </w:div>
    <w:div w:id="1641108071">
      <w:bodyDiv w:val="1"/>
      <w:marLeft w:val="0"/>
      <w:marRight w:val="0"/>
      <w:marTop w:val="0"/>
      <w:marBottom w:val="0"/>
      <w:divBdr>
        <w:top w:val="none" w:sz="0" w:space="0" w:color="auto"/>
        <w:left w:val="none" w:sz="0" w:space="0" w:color="auto"/>
        <w:bottom w:val="none" w:sz="0" w:space="0" w:color="auto"/>
        <w:right w:val="none" w:sz="0" w:space="0" w:color="auto"/>
      </w:divBdr>
    </w:div>
    <w:div w:id="1644699214">
      <w:bodyDiv w:val="1"/>
      <w:marLeft w:val="0"/>
      <w:marRight w:val="0"/>
      <w:marTop w:val="0"/>
      <w:marBottom w:val="0"/>
      <w:divBdr>
        <w:top w:val="none" w:sz="0" w:space="0" w:color="auto"/>
        <w:left w:val="none" w:sz="0" w:space="0" w:color="auto"/>
        <w:bottom w:val="none" w:sz="0" w:space="0" w:color="auto"/>
        <w:right w:val="none" w:sz="0" w:space="0" w:color="auto"/>
      </w:divBdr>
    </w:div>
    <w:div w:id="1654868131">
      <w:bodyDiv w:val="1"/>
      <w:marLeft w:val="0"/>
      <w:marRight w:val="0"/>
      <w:marTop w:val="0"/>
      <w:marBottom w:val="0"/>
      <w:divBdr>
        <w:top w:val="none" w:sz="0" w:space="0" w:color="auto"/>
        <w:left w:val="none" w:sz="0" w:space="0" w:color="auto"/>
        <w:bottom w:val="none" w:sz="0" w:space="0" w:color="auto"/>
        <w:right w:val="none" w:sz="0" w:space="0" w:color="auto"/>
      </w:divBdr>
    </w:div>
    <w:div w:id="1671640315">
      <w:bodyDiv w:val="1"/>
      <w:marLeft w:val="0"/>
      <w:marRight w:val="0"/>
      <w:marTop w:val="0"/>
      <w:marBottom w:val="0"/>
      <w:divBdr>
        <w:top w:val="none" w:sz="0" w:space="0" w:color="auto"/>
        <w:left w:val="none" w:sz="0" w:space="0" w:color="auto"/>
        <w:bottom w:val="none" w:sz="0" w:space="0" w:color="auto"/>
        <w:right w:val="none" w:sz="0" w:space="0" w:color="auto"/>
      </w:divBdr>
    </w:div>
    <w:div w:id="1688554223">
      <w:bodyDiv w:val="1"/>
      <w:marLeft w:val="0"/>
      <w:marRight w:val="0"/>
      <w:marTop w:val="0"/>
      <w:marBottom w:val="0"/>
      <w:divBdr>
        <w:top w:val="none" w:sz="0" w:space="0" w:color="auto"/>
        <w:left w:val="none" w:sz="0" w:space="0" w:color="auto"/>
        <w:bottom w:val="none" w:sz="0" w:space="0" w:color="auto"/>
        <w:right w:val="none" w:sz="0" w:space="0" w:color="auto"/>
      </w:divBdr>
    </w:div>
    <w:div w:id="1689789981">
      <w:bodyDiv w:val="1"/>
      <w:marLeft w:val="0"/>
      <w:marRight w:val="0"/>
      <w:marTop w:val="0"/>
      <w:marBottom w:val="0"/>
      <w:divBdr>
        <w:top w:val="none" w:sz="0" w:space="0" w:color="auto"/>
        <w:left w:val="none" w:sz="0" w:space="0" w:color="auto"/>
        <w:bottom w:val="none" w:sz="0" w:space="0" w:color="auto"/>
        <w:right w:val="none" w:sz="0" w:space="0" w:color="auto"/>
      </w:divBdr>
    </w:div>
    <w:div w:id="1701928496">
      <w:bodyDiv w:val="1"/>
      <w:marLeft w:val="0"/>
      <w:marRight w:val="0"/>
      <w:marTop w:val="0"/>
      <w:marBottom w:val="0"/>
      <w:divBdr>
        <w:top w:val="none" w:sz="0" w:space="0" w:color="auto"/>
        <w:left w:val="none" w:sz="0" w:space="0" w:color="auto"/>
        <w:bottom w:val="none" w:sz="0" w:space="0" w:color="auto"/>
        <w:right w:val="none" w:sz="0" w:space="0" w:color="auto"/>
      </w:divBdr>
    </w:div>
    <w:div w:id="1706634884">
      <w:bodyDiv w:val="1"/>
      <w:marLeft w:val="0"/>
      <w:marRight w:val="0"/>
      <w:marTop w:val="0"/>
      <w:marBottom w:val="0"/>
      <w:divBdr>
        <w:top w:val="none" w:sz="0" w:space="0" w:color="auto"/>
        <w:left w:val="none" w:sz="0" w:space="0" w:color="auto"/>
        <w:bottom w:val="none" w:sz="0" w:space="0" w:color="auto"/>
        <w:right w:val="none" w:sz="0" w:space="0" w:color="auto"/>
      </w:divBdr>
    </w:div>
    <w:div w:id="1719430000">
      <w:bodyDiv w:val="1"/>
      <w:marLeft w:val="0"/>
      <w:marRight w:val="0"/>
      <w:marTop w:val="0"/>
      <w:marBottom w:val="0"/>
      <w:divBdr>
        <w:top w:val="none" w:sz="0" w:space="0" w:color="auto"/>
        <w:left w:val="none" w:sz="0" w:space="0" w:color="auto"/>
        <w:bottom w:val="none" w:sz="0" w:space="0" w:color="auto"/>
        <w:right w:val="none" w:sz="0" w:space="0" w:color="auto"/>
      </w:divBdr>
    </w:div>
    <w:div w:id="1726484391">
      <w:bodyDiv w:val="1"/>
      <w:marLeft w:val="0"/>
      <w:marRight w:val="0"/>
      <w:marTop w:val="0"/>
      <w:marBottom w:val="0"/>
      <w:divBdr>
        <w:top w:val="none" w:sz="0" w:space="0" w:color="auto"/>
        <w:left w:val="none" w:sz="0" w:space="0" w:color="auto"/>
        <w:bottom w:val="none" w:sz="0" w:space="0" w:color="auto"/>
        <w:right w:val="none" w:sz="0" w:space="0" w:color="auto"/>
      </w:divBdr>
    </w:div>
    <w:div w:id="1733036877">
      <w:bodyDiv w:val="1"/>
      <w:marLeft w:val="0"/>
      <w:marRight w:val="0"/>
      <w:marTop w:val="0"/>
      <w:marBottom w:val="0"/>
      <w:divBdr>
        <w:top w:val="none" w:sz="0" w:space="0" w:color="auto"/>
        <w:left w:val="none" w:sz="0" w:space="0" w:color="auto"/>
        <w:bottom w:val="none" w:sz="0" w:space="0" w:color="auto"/>
        <w:right w:val="none" w:sz="0" w:space="0" w:color="auto"/>
      </w:divBdr>
    </w:div>
    <w:div w:id="1757089768">
      <w:bodyDiv w:val="1"/>
      <w:marLeft w:val="0"/>
      <w:marRight w:val="0"/>
      <w:marTop w:val="0"/>
      <w:marBottom w:val="0"/>
      <w:divBdr>
        <w:top w:val="none" w:sz="0" w:space="0" w:color="auto"/>
        <w:left w:val="none" w:sz="0" w:space="0" w:color="auto"/>
        <w:bottom w:val="none" w:sz="0" w:space="0" w:color="auto"/>
        <w:right w:val="none" w:sz="0" w:space="0" w:color="auto"/>
      </w:divBdr>
    </w:div>
    <w:div w:id="1761675049">
      <w:bodyDiv w:val="1"/>
      <w:marLeft w:val="0"/>
      <w:marRight w:val="0"/>
      <w:marTop w:val="0"/>
      <w:marBottom w:val="0"/>
      <w:divBdr>
        <w:top w:val="none" w:sz="0" w:space="0" w:color="auto"/>
        <w:left w:val="none" w:sz="0" w:space="0" w:color="auto"/>
        <w:bottom w:val="none" w:sz="0" w:space="0" w:color="auto"/>
        <w:right w:val="none" w:sz="0" w:space="0" w:color="auto"/>
      </w:divBdr>
    </w:div>
    <w:div w:id="1796751012">
      <w:bodyDiv w:val="1"/>
      <w:marLeft w:val="0"/>
      <w:marRight w:val="0"/>
      <w:marTop w:val="0"/>
      <w:marBottom w:val="0"/>
      <w:divBdr>
        <w:top w:val="none" w:sz="0" w:space="0" w:color="auto"/>
        <w:left w:val="none" w:sz="0" w:space="0" w:color="auto"/>
        <w:bottom w:val="none" w:sz="0" w:space="0" w:color="auto"/>
        <w:right w:val="none" w:sz="0" w:space="0" w:color="auto"/>
      </w:divBdr>
    </w:div>
    <w:div w:id="1820537370">
      <w:bodyDiv w:val="1"/>
      <w:marLeft w:val="0"/>
      <w:marRight w:val="0"/>
      <w:marTop w:val="0"/>
      <w:marBottom w:val="0"/>
      <w:divBdr>
        <w:top w:val="none" w:sz="0" w:space="0" w:color="auto"/>
        <w:left w:val="none" w:sz="0" w:space="0" w:color="auto"/>
        <w:bottom w:val="none" w:sz="0" w:space="0" w:color="auto"/>
        <w:right w:val="none" w:sz="0" w:space="0" w:color="auto"/>
      </w:divBdr>
    </w:div>
    <w:div w:id="1838960534">
      <w:bodyDiv w:val="1"/>
      <w:marLeft w:val="0"/>
      <w:marRight w:val="0"/>
      <w:marTop w:val="0"/>
      <w:marBottom w:val="0"/>
      <w:divBdr>
        <w:top w:val="none" w:sz="0" w:space="0" w:color="auto"/>
        <w:left w:val="none" w:sz="0" w:space="0" w:color="auto"/>
        <w:bottom w:val="none" w:sz="0" w:space="0" w:color="auto"/>
        <w:right w:val="none" w:sz="0" w:space="0" w:color="auto"/>
      </w:divBdr>
    </w:div>
    <w:div w:id="1858494398">
      <w:bodyDiv w:val="1"/>
      <w:marLeft w:val="0"/>
      <w:marRight w:val="0"/>
      <w:marTop w:val="0"/>
      <w:marBottom w:val="0"/>
      <w:divBdr>
        <w:top w:val="none" w:sz="0" w:space="0" w:color="auto"/>
        <w:left w:val="none" w:sz="0" w:space="0" w:color="auto"/>
        <w:bottom w:val="none" w:sz="0" w:space="0" w:color="auto"/>
        <w:right w:val="none" w:sz="0" w:space="0" w:color="auto"/>
      </w:divBdr>
    </w:div>
    <w:div w:id="1867400102">
      <w:bodyDiv w:val="1"/>
      <w:marLeft w:val="0"/>
      <w:marRight w:val="0"/>
      <w:marTop w:val="0"/>
      <w:marBottom w:val="0"/>
      <w:divBdr>
        <w:top w:val="none" w:sz="0" w:space="0" w:color="auto"/>
        <w:left w:val="none" w:sz="0" w:space="0" w:color="auto"/>
        <w:bottom w:val="none" w:sz="0" w:space="0" w:color="auto"/>
        <w:right w:val="none" w:sz="0" w:space="0" w:color="auto"/>
      </w:divBdr>
    </w:div>
    <w:div w:id="1870987706">
      <w:bodyDiv w:val="1"/>
      <w:marLeft w:val="0"/>
      <w:marRight w:val="0"/>
      <w:marTop w:val="0"/>
      <w:marBottom w:val="0"/>
      <w:divBdr>
        <w:top w:val="none" w:sz="0" w:space="0" w:color="auto"/>
        <w:left w:val="none" w:sz="0" w:space="0" w:color="auto"/>
        <w:bottom w:val="none" w:sz="0" w:space="0" w:color="auto"/>
        <w:right w:val="none" w:sz="0" w:space="0" w:color="auto"/>
      </w:divBdr>
    </w:div>
    <w:div w:id="1984659070">
      <w:bodyDiv w:val="1"/>
      <w:marLeft w:val="0"/>
      <w:marRight w:val="0"/>
      <w:marTop w:val="0"/>
      <w:marBottom w:val="0"/>
      <w:divBdr>
        <w:top w:val="none" w:sz="0" w:space="0" w:color="auto"/>
        <w:left w:val="none" w:sz="0" w:space="0" w:color="auto"/>
        <w:bottom w:val="none" w:sz="0" w:space="0" w:color="auto"/>
        <w:right w:val="none" w:sz="0" w:space="0" w:color="auto"/>
      </w:divBdr>
    </w:div>
    <w:div w:id="1987659625">
      <w:bodyDiv w:val="1"/>
      <w:marLeft w:val="0"/>
      <w:marRight w:val="0"/>
      <w:marTop w:val="0"/>
      <w:marBottom w:val="0"/>
      <w:divBdr>
        <w:top w:val="none" w:sz="0" w:space="0" w:color="auto"/>
        <w:left w:val="none" w:sz="0" w:space="0" w:color="auto"/>
        <w:bottom w:val="none" w:sz="0" w:space="0" w:color="auto"/>
        <w:right w:val="none" w:sz="0" w:space="0" w:color="auto"/>
      </w:divBdr>
    </w:div>
    <w:div w:id="1988127635">
      <w:bodyDiv w:val="1"/>
      <w:marLeft w:val="0"/>
      <w:marRight w:val="0"/>
      <w:marTop w:val="0"/>
      <w:marBottom w:val="0"/>
      <w:divBdr>
        <w:top w:val="none" w:sz="0" w:space="0" w:color="auto"/>
        <w:left w:val="none" w:sz="0" w:space="0" w:color="auto"/>
        <w:bottom w:val="none" w:sz="0" w:space="0" w:color="auto"/>
        <w:right w:val="none" w:sz="0" w:space="0" w:color="auto"/>
      </w:divBdr>
    </w:div>
    <w:div w:id="1999111277">
      <w:bodyDiv w:val="1"/>
      <w:marLeft w:val="0"/>
      <w:marRight w:val="0"/>
      <w:marTop w:val="0"/>
      <w:marBottom w:val="0"/>
      <w:divBdr>
        <w:top w:val="none" w:sz="0" w:space="0" w:color="auto"/>
        <w:left w:val="none" w:sz="0" w:space="0" w:color="auto"/>
        <w:bottom w:val="none" w:sz="0" w:space="0" w:color="auto"/>
        <w:right w:val="none" w:sz="0" w:space="0" w:color="auto"/>
      </w:divBdr>
    </w:div>
    <w:div w:id="2011593768">
      <w:bodyDiv w:val="1"/>
      <w:marLeft w:val="0"/>
      <w:marRight w:val="0"/>
      <w:marTop w:val="0"/>
      <w:marBottom w:val="0"/>
      <w:divBdr>
        <w:top w:val="none" w:sz="0" w:space="0" w:color="auto"/>
        <w:left w:val="none" w:sz="0" w:space="0" w:color="auto"/>
        <w:bottom w:val="none" w:sz="0" w:space="0" w:color="auto"/>
        <w:right w:val="none" w:sz="0" w:space="0" w:color="auto"/>
      </w:divBdr>
    </w:div>
    <w:div w:id="2060787078">
      <w:bodyDiv w:val="1"/>
      <w:marLeft w:val="0"/>
      <w:marRight w:val="0"/>
      <w:marTop w:val="0"/>
      <w:marBottom w:val="0"/>
      <w:divBdr>
        <w:top w:val="none" w:sz="0" w:space="0" w:color="auto"/>
        <w:left w:val="none" w:sz="0" w:space="0" w:color="auto"/>
        <w:bottom w:val="none" w:sz="0" w:space="0" w:color="auto"/>
        <w:right w:val="none" w:sz="0" w:space="0" w:color="auto"/>
      </w:divBdr>
    </w:div>
    <w:div w:id="2075547717">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7670043">
      <w:bodyDiv w:val="1"/>
      <w:marLeft w:val="0"/>
      <w:marRight w:val="0"/>
      <w:marTop w:val="0"/>
      <w:marBottom w:val="0"/>
      <w:divBdr>
        <w:top w:val="none" w:sz="0" w:space="0" w:color="auto"/>
        <w:left w:val="none" w:sz="0" w:space="0" w:color="auto"/>
        <w:bottom w:val="none" w:sz="0" w:space="0" w:color="auto"/>
        <w:right w:val="none" w:sz="0" w:space="0" w:color="auto"/>
      </w:divBdr>
    </w:div>
    <w:div w:id="2118482689">
      <w:bodyDiv w:val="1"/>
      <w:marLeft w:val="0"/>
      <w:marRight w:val="0"/>
      <w:marTop w:val="0"/>
      <w:marBottom w:val="0"/>
      <w:divBdr>
        <w:top w:val="none" w:sz="0" w:space="0" w:color="auto"/>
        <w:left w:val="none" w:sz="0" w:space="0" w:color="auto"/>
        <w:bottom w:val="none" w:sz="0" w:space="0" w:color="auto"/>
        <w:right w:val="none" w:sz="0" w:space="0" w:color="auto"/>
      </w:divBdr>
    </w:div>
    <w:div w:id="211913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Syn17</b:Tag>
    <b:SourceType>InternetSite</b:SourceType>
    <b:Guid>{F7F511DB-5962-4EF5-BBA7-47D2E51AE286}</b:Guid>
    <b:Author>
      <b:Author>
        <b:NameList>
          <b:Person>
            <b:Last>Team</b:Last>
            <b:First>Syndicode</b:First>
          </b:Person>
        </b:NameList>
      </b:Author>
    </b:Author>
    <b:Title>Top-10 web applications for business</b:Title>
    <b:InternetSiteTitle>Syndicode</b:InternetSiteTitle>
    <b:Year>2017</b:Year>
    <b:Month>August</b:Month>
    <b:URL>https://syndicode.com/blog/top-10-web-applications-for-business/</b:URL>
    <b:RefOrder>4</b:RefOrder>
  </b:Source>
  <b:Source>
    <b:Tag>Kue12</b:Tag>
    <b:SourceType>InternetSite</b:SourceType>
    <b:Guid>{5FCFDA90-C4AE-46BB-9DD0-70B12CEC1C47}</b:Guid>
    <b:Author>
      <b:Author>
        <b:NameList>
          <b:Person>
            <b:Last>Kuechler</b:Last>
            <b:First>W.</b:First>
            <b:Middle>and Vaishnavi, V.</b:Middle>
          </b:Person>
        </b:NameList>
      </b:Author>
    </b:Author>
    <b:Title>A framework for theory development in design science research: Multiple perspectives</b:Title>
    <b:Year>2012</b:Year>
    <b:URL>https://citeseerx.ist.psu.edu/viewdoc/download?doi=10.1.1.348.7047&amp;rep=rep1&amp;type=pdf</b:URL>
    <b:RefOrder>9</b:RefOrder>
  </b:Source>
  <b:Source>
    <b:Tag>Vij04</b:Tag>
    <b:SourceType>InternetSite</b:SourceType>
    <b:Guid>{746B3B7F-260E-4CAB-A4B2-F1F7A21B803C}</b:Guid>
    <b:Author>
      <b:Author>
        <b:NameList>
          <b:Person>
            <b:Last>Vijay Vaishnavi</b:Last>
            <b:First>Bill</b:First>
            <b:Middle>Kuechler, and Stacie Petter</b:Middle>
          </b:Person>
        </b:NameList>
      </b:Author>
    </b:Author>
    <b:Title>Design Science Research in Information Systems</b:Title>
    <b:InternetSiteTitle>desrist.org</b:InternetSiteTitle>
    <b:Year>2004</b:Year>
    <b:Month>January</b:Month>
    <b:Day>20</b:Day>
    <b:URL>http://desrist.org/design-research-in-information-systems/</b:URL>
    <b:RefOrder>5</b:RefOrder>
  </b:Source>
  <b:Source>
    <b:Tag>Jim20</b:Tag>
    <b:SourceType>InternetSite</b:SourceType>
    <b:Guid>{1891AA4A-26ED-47BE-AC95-22AA2D89230E}</b:Guid>
    <b:Author>
      <b:Author>
        <b:NameList>
          <b:Person>
            <b:Last>Campbell</b:Last>
            <b:First>Jim</b:First>
          </b:Person>
        </b:NameList>
      </b:Author>
    </b:Author>
    <b:Title>Scrum Methodology: Breaking Down the Scrum Framework</b:Title>
    <b:InternetSiteTitle>SCRUM explainer</b:InternetSiteTitle>
    <b:Year>2020</b:Year>
    <b:Month>June</b:Month>
    <b:Day>5</b:Day>
    <b:URL>https://scrumexplainer.com/scrum/scrum-methodology/</b:URL>
    <b:RefOrder>6</b:RefOrder>
  </b:Source>
  <b:Source>
    <b:Tag>Pau</b:Tag>
    <b:SourceType>InternetSite</b:SourceType>
    <b:Guid>{9F4291A3-ECD3-4F41-B605-D8FEC2A66445}</b:Guid>
    <b:Author>
      <b:Author>
        <b:NameList>
          <b:Person>
            <b:Last>Stanley</b:Last>
            <b:First>Paul</b:First>
          </b:Person>
        </b:NameList>
      </b:Author>
    </b:Author>
    <b:Title>Advantages of Web Applications</b:Title>
    <b:InternetSiteTitle>Bespoke Software Development</b:InternetSiteTitle>
    <b:URL>https://www.pssuk.com/AdvantagesWebApplications.aspx</b:URL>
    <b:RefOrder>7</b:RefOrder>
  </b:Source>
  <b:Source>
    <b:Tag>Viv18</b:Tag>
    <b:SourceType>InternetSite</b:SourceType>
    <b:Guid>{B735A949-6F87-4BBA-AE10-C3E67236D642}</b:Guid>
    <b:Author>
      <b:Author>
        <b:NameList>
          <b:Person>
            <b:Last>Vivek</b:Last>
          </b:Person>
        </b:NameList>
      </b:Author>
    </b:Author>
    <b:Title>7 advantages of using Vue.JS | The Progressive Framewor</b:Title>
    <b:InternetSiteTitle>Inkoop</b:InternetSiteTitle>
    <b:Year>2018</b:Year>
    <b:Month>October</b:Month>
    <b:Day>14</b:Day>
    <b:URL>https://www.inkoop.io/blog/7-advantages-of-using-vue-js/#:~:text=%207%20advantages%20of%20using%20Vue.JS%20%7C%20The,popular%20among%20the%20web%20developers%20because...%20More%20</b:URL>
    <b:RefOrder>8</b:RefOrder>
  </b:Source>
  <b:Source>
    <b:Tag>Joa19</b:Tag>
    <b:SourceType>InternetSite</b:SourceType>
    <b:Guid>{5C14F450-228A-4F55-BD75-A4783B09CDA4}</b:Guid>
    <b:Author>
      <b:Author>
        <b:NameList>
          <b:Person>
            <b:Last>Zambas</b:Last>
            <b:First>Joanna</b:First>
          </b:Person>
        </b:NameList>
      </b:Author>
    </b:Author>
    <b:Title>The Importance of Effective Communication in the Workplace</b:Title>
    <b:InternetSiteTitle>Career Addict</b:InternetSiteTitle>
    <b:Year>2019</b:Year>
    <b:Month>February </b:Month>
    <b:Day>5</b:Day>
    <b:URL>https://www.careeraddict.com/the-importance-of-effective-communication-in-the-workplace#:~:text=Effective%20communication%20in%20the%20workplace%20is%20an%20integral,effectively%2C%20the%20results%20are%20detrimental%20to%20the%20business.</b:URL>
    <b:RefOrder>1</b:RefOrder>
  </b:Source>
  <b:Source>
    <b:Tag>Eas19</b:Tag>
    <b:SourceType>InternetSite</b:SourceType>
    <b:Guid>{BA35FE6E-3AAA-453D-A542-0603518A5704}</b:Guid>
    <b:Author>
      <b:Author>
        <b:NameList>
          <b:Person>
            <b:Last>EasyWorkNet</b:Last>
          </b:Person>
        </b:NameList>
      </b:Author>
    </b:Author>
    <b:Title>The Importance of Communication in Software Development Teams</b:Title>
    <b:InternetSiteTitle>EasyWork</b:InternetSiteTitle>
    <b:Year>2019</b:Year>
    <b:Month>Decemeber</b:Month>
    <b:Day>27</b:Day>
    <b:URL>https://www.easyworknet.com/web-development/importance-communication-software-development-teams/#:~:text=When%20it%20comes%20to%20software%20development%2C%20communication%20is,the%20solution%20to%20the%20client%20in%20good%20time.</b:URL>
    <b:RefOrder>2</b:RefOrder>
  </b:Source>
  <b:Source>
    <b:Tag>Jes18</b:Tag>
    <b:SourceType>InternetSite</b:SourceType>
    <b:Guid>{7E35909E-6AEE-41CB-A1C4-3630772A2372}</b:Guid>
    <b:Author>
      <b:Author>
        <b:NameList>
          <b:Person>
            <b:Last>Schrader</b:Last>
            <b:First>Jessica</b:First>
          </b:Person>
        </b:NameList>
      </b:Author>
    </b:Author>
    <b:Title>How Your Cell Phone Habits Impact Your Productivity</b:Title>
    <b:InternetSiteTitle>Psychology today</b:InternetSiteTitle>
    <b:Year>2018</b:Year>
    <b:Month>July</b:Month>
    <b:Day>30</b:Day>
    <b:URL>https://www.psychologytoday.com/us/blog/why-bad-looks-good/201807/how-your-cell-phone-habits-impact-your-productivity</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113CC1-3EDB-6E45-9CE6-4C12B57A2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8</Pages>
  <Words>2260</Words>
  <Characters>12884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Developing a web application to improve communication in the industry</vt:lpstr>
    </vt:vector>
  </TitlesOfParts>
  <Company/>
  <LinksUpToDate>false</LinksUpToDate>
  <CharactersWithSpaces>15114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 web application to improve communication in the industry</dc:title>
  <dc:subject>Project proposal</dc:subject>
  <dc:creator>Enrico Dreyer</dc:creator>
  <cp:keywords/>
  <dc:description/>
  <cp:lastModifiedBy>Dr. Suné van der Linde</cp:lastModifiedBy>
  <cp:revision>80</cp:revision>
  <cp:lastPrinted>2021-04-07T17:48:00Z</cp:lastPrinted>
  <dcterms:created xsi:type="dcterms:W3CDTF">2021-03-22T18:47:00Z</dcterms:created>
  <dcterms:modified xsi:type="dcterms:W3CDTF">2021-04-08T09:50:00Z</dcterms:modified>
  <cp:category>ITRI 671 BSc Hons 2021</cp:category>
</cp:coreProperties>
</file>